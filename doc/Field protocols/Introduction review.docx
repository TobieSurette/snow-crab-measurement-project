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5F4E" w14:textId="17397498" w:rsidR="00011C6D" w:rsidRPr="00A10A6C" w:rsidRDefault="00011C6D" w:rsidP="00011C6D">
      <w:pPr>
        <w:autoSpaceDE w:val="0"/>
        <w:autoSpaceDN w:val="0"/>
        <w:adjustRightInd w:val="0"/>
        <w:spacing w:after="0" w:line="240" w:lineRule="auto"/>
        <w:rPr>
          <w:rFonts w:ascii="Arial" w:eastAsia="CMR10" w:hAnsi="Arial" w:cs="Arial"/>
          <w:b/>
          <w:bCs/>
          <w:color w:val="000000"/>
          <w:kern w:val="0"/>
          <w:rPrChange w:id="0" w:author="Surette, Tobie (DFO/MPO)" w:date="2024-10-11T14:02:00Z">
            <w:rPr>
              <w:rFonts w:ascii="Arial" w:eastAsia="CMR10" w:hAnsi="Arial" w:cs="Arial"/>
              <w:b/>
              <w:bCs/>
              <w:color w:val="000000"/>
              <w:kern w:val="0"/>
              <w:sz w:val="20"/>
              <w:szCs w:val="20"/>
            </w:rPr>
          </w:rPrChange>
        </w:rPr>
      </w:pPr>
      <w:bookmarkStart w:id="1" w:name="_Hlk181708662"/>
      <w:r w:rsidRPr="00A10A6C">
        <w:rPr>
          <w:rFonts w:ascii="Arial" w:eastAsia="CMR10" w:hAnsi="Arial" w:cs="Arial"/>
          <w:b/>
          <w:bCs/>
          <w:color w:val="000000"/>
          <w:kern w:val="0"/>
          <w:rPrChange w:id="2" w:author="Surette, Tobie (DFO/MPO)" w:date="2024-10-11T14:02:00Z">
            <w:rPr>
              <w:rFonts w:ascii="Arial" w:eastAsia="CMR10" w:hAnsi="Arial" w:cs="Arial"/>
              <w:b/>
              <w:bCs/>
              <w:color w:val="000000"/>
              <w:kern w:val="0"/>
              <w:sz w:val="20"/>
              <w:szCs w:val="20"/>
            </w:rPr>
          </w:rPrChange>
        </w:rPr>
        <w:t>Introduction:</w:t>
      </w:r>
    </w:p>
    <w:p w14:paraId="6F37353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p>
    <w:p w14:paraId="7864CE87" w14:textId="65D63ED5" w:rsidR="00F97C61" w:rsidRPr="00A10A6C" w:rsidRDefault="00886BD2" w:rsidP="00F97C61">
      <w:pPr>
        <w:autoSpaceDE w:val="0"/>
        <w:autoSpaceDN w:val="0"/>
        <w:adjustRightInd w:val="0"/>
        <w:spacing w:after="0" w:line="240" w:lineRule="auto"/>
        <w:rPr>
          <w:ins w:id="3" w:author="Surette, Tobie (DFO/MPO)" w:date="2024-10-10T08:14:00Z"/>
          <w:rFonts w:ascii="Arial" w:eastAsia="CMR10" w:hAnsi="Arial" w:cs="Arial"/>
          <w:color w:val="000000"/>
          <w:kern w:val="0"/>
          <w:sz w:val="20"/>
          <w:szCs w:val="20"/>
        </w:rPr>
      </w:pPr>
      <w:ins w:id="4" w:author="Surette, Tobie (DFO/MPO)" w:date="2024-10-11T13:40:00Z">
        <w:r w:rsidRPr="00001B13">
          <w:rPr>
            <w:rFonts w:ascii="Arial" w:eastAsia="CMR10" w:hAnsi="Arial" w:cs="Arial"/>
            <w:color w:val="000000"/>
            <w:kern w:val="0"/>
            <w:sz w:val="20"/>
            <w:szCs w:val="20"/>
          </w:rPr>
          <w:t>T</w:t>
        </w:r>
        <w:r w:rsidRPr="00A10A6C">
          <w:rPr>
            <w:rFonts w:ascii="Arial" w:eastAsia="CMR10" w:hAnsi="Arial" w:cs="Arial"/>
            <w:color w:val="000000"/>
            <w:kern w:val="0"/>
            <w:sz w:val="20"/>
            <w:szCs w:val="20"/>
          </w:rPr>
          <w:t>he snow crab</w:t>
        </w:r>
        <w:r w:rsidRPr="00A10A6C">
          <w:rPr>
            <w:rFonts w:ascii="Arial" w:hAnsi="Arial" w:cs="Arial"/>
            <w:sz w:val="20"/>
            <w:szCs w:val="20"/>
          </w:rPr>
          <w:t xml:space="preserve"> (</w:t>
        </w:r>
        <w:proofErr w:type="spellStart"/>
        <w:r w:rsidRPr="00A10A6C">
          <w:rPr>
            <w:rFonts w:ascii="Arial" w:hAnsi="Arial" w:cs="Arial"/>
            <w:i/>
            <w:sz w:val="20"/>
            <w:szCs w:val="20"/>
          </w:rPr>
          <w:t>Chionoecetes</w:t>
        </w:r>
        <w:proofErr w:type="spellEnd"/>
        <w:r w:rsidRPr="00A10A6C">
          <w:rPr>
            <w:rFonts w:ascii="Arial" w:hAnsi="Arial" w:cs="Arial"/>
            <w:i/>
            <w:sz w:val="20"/>
            <w:szCs w:val="20"/>
          </w:rPr>
          <w:t xml:space="preserve"> opilio</w:t>
        </w:r>
        <w:r w:rsidRPr="00A10A6C">
          <w:rPr>
            <w:rFonts w:ascii="Arial" w:hAnsi="Arial" w:cs="Arial"/>
            <w:iCs/>
            <w:sz w:val="20"/>
            <w:szCs w:val="20"/>
            <w:rPrChange w:id="5" w:author="Surette, Tobie (DFO/MPO)" w:date="2024-10-11T14:00:00Z">
              <w:rPr>
                <w:rFonts w:ascii="Arial" w:hAnsi="Arial" w:cs="Arial"/>
                <w:i/>
                <w:sz w:val="20"/>
                <w:szCs w:val="18"/>
              </w:rPr>
            </w:rPrChange>
          </w:rPr>
          <w:t>)</w:t>
        </w:r>
        <w:r w:rsidRPr="00A10A6C">
          <w:rPr>
            <w:rFonts w:ascii="Arial" w:eastAsia="CMR10" w:hAnsi="Arial" w:cs="Arial"/>
            <w:color w:val="000000"/>
            <w:kern w:val="0"/>
            <w:sz w:val="20"/>
            <w:szCs w:val="20"/>
          </w:rPr>
          <w:t xml:space="preserve"> fishery is one of the primary economic drivers in Canada’s Atlantic provinces with an export value of $1.87 billion in 2021 [</w:t>
        </w:r>
        <w:r w:rsidRPr="00A10A6C">
          <w:rPr>
            <w:rFonts w:ascii="Arial" w:eastAsia="CMR10" w:hAnsi="Arial" w:cs="Arial"/>
            <w:color w:val="0000FF"/>
            <w:kern w:val="0"/>
            <w:sz w:val="20"/>
            <w:szCs w:val="20"/>
          </w:rPr>
          <w:t>2</w:t>
        </w:r>
        <w:r w:rsidRPr="00A10A6C">
          <w:rPr>
            <w:rFonts w:ascii="Arial" w:eastAsia="CMR10" w:hAnsi="Arial" w:cs="Arial"/>
            <w:color w:val="000000"/>
            <w:kern w:val="0"/>
            <w:sz w:val="20"/>
            <w:szCs w:val="20"/>
          </w:rPr>
          <w:t xml:space="preserve">]. </w:t>
        </w:r>
      </w:ins>
      <w:ins w:id="6" w:author="Surette, Tobie (DFO/MPO)" w:date="2024-10-11T14:10:00Z">
        <w:r w:rsidR="00154CCC">
          <w:rPr>
            <w:rFonts w:ascii="Arial" w:hAnsi="Arial" w:cs="Arial"/>
            <w:sz w:val="20"/>
            <w:szCs w:val="20"/>
          </w:rPr>
          <w:t>These crab are</w:t>
        </w:r>
      </w:ins>
      <w:ins w:id="7" w:author="Surette, Tobie (DFO/MPO)" w:date="2024-10-10T08:14:00Z">
        <w:r w:rsidR="00F97C61" w:rsidRPr="00A10A6C">
          <w:rPr>
            <w:rFonts w:ascii="Arial" w:hAnsi="Arial" w:cs="Arial"/>
            <w:sz w:val="20"/>
            <w:szCs w:val="20"/>
          </w:rPr>
          <w:t xml:space="preserve"> a common cold-water species found in northern regions from Greenland, northern Europe, Russia, Japan, the Bering Sea, and eastern Canada. Canadian snow crab populations are found off the coasts of Nova Scotia and Newfoundland and Labrador, as well as the northern and southern portions of the Gulf of Saint Lawrence.</w:t>
        </w:r>
      </w:ins>
    </w:p>
    <w:p w14:paraId="4202E141" w14:textId="72E78D1D" w:rsidR="00011C6D" w:rsidRPr="00A10A6C" w:rsidDel="00F97C61" w:rsidRDefault="00011C6D" w:rsidP="00F50C01">
      <w:pPr>
        <w:autoSpaceDE w:val="0"/>
        <w:autoSpaceDN w:val="0"/>
        <w:adjustRightInd w:val="0"/>
        <w:spacing w:after="0" w:line="240" w:lineRule="auto"/>
        <w:rPr>
          <w:del w:id="8" w:author="Surette, Tobie (DFO/MPO)" w:date="2024-10-09T13:10:00Z"/>
          <w:rFonts w:ascii="Arial" w:eastAsia="CMR10" w:hAnsi="Arial" w:cs="Arial"/>
          <w:color w:val="000000"/>
          <w:kern w:val="0"/>
          <w:sz w:val="20"/>
          <w:szCs w:val="20"/>
        </w:rPr>
      </w:pPr>
      <w:del w:id="9" w:author="Surette, Tobie (DFO/MPO)" w:date="2024-10-09T13:04:00Z">
        <w:r w:rsidRPr="00A10A6C" w:rsidDel="00011C6D">
          <w:rPr>
            <w:rFonts w:ascii="Arial" w:eastAsia="CMR10" w:hAnsi="Arial" w:cs="Arial"/>
            <w:color w:val="000000"/>
            <w:kern w:val="0"/>
            <w:sz w:val="20"/>
            <w:szCs w:val="20"/>
          </w:rPr>
          <w:delText xml:space="preserve">The </w:delText>
        </w:r>
      </w:del>
      <w:del w:id="10" w:author="Surette, Tobie (DFO/MPO)" w:date="2024-10-09T13:01:00Z">
        <w:r w:rsidRPr="00A10A6C" w:rsidDel="00011C6D">
          <w:rPr>
            <w:rFonts w:ascii="Arial" w:eastAsia="CMR10" w:hAnsi="Arial" w:cs="Arial"/>
            <w:color w:val="000000"/>
            <w:kern w:val="0"/>
            <w:sz w:val="20"/>
            <w:szCs w:val="20"/>
          </w:rPr>
          <w:delText xml:space="preserve">fishery </w:delText>
        </w:r>
      </w:del>
      <w:del w:id="11" w:author="Surette, Tobie (DFO/MPO)" w:date="2024-10-09T13:04:00Z">
        <w:r w:rsidRPr="00A10A6C" w:rsidDel="00011C6D">
          <w:rPr>
            <w:rFonts w:ascii="Arial" w:eastAsia="CMR10" w:hAnsi="Arial" w:cs="Arial"/>
            <w:color w:val="000000"/>
            <w:kern w:val="0"/>
            <w:sz w:val="20"/>
            <w:szCs w:val="20"/>
          </w:rPr>
          <w:delText>is</w:delText>
        </w:r>
      </w:del>
      <w:del w:id="12" w:author="Surette, Tobie (DFO/MPO)" w:date="2024-10-09T13:21:00Z">
        <w:r w:rsidRPr="00A10A6C" w:rsidDel="00F50C01">
          <w:rPr>
            <w:rFonts w:ascii="Arial" w:eastAsia="CMR10" w:hAnsi="Arial" w:cs="Arial"/>
            <w:color w:val="000000"/>
            <w:kern w:val="0"/>
            <w:sz w:val="20"/>
            <w:szCs w:val="20"/>
          </w:rPr>
          <w:delText xml:space="preserve"> </w:delText>
        </w:r>
      </w:del>
      <w:del w:id="13" w:author="Surette, Tobie (DFO/MPO)" w:date="2024-10-09T13:09:00Z">
        <w:r w:rsidRPr="00A10A6C" w:rsidDel="00FB6141">
          <w:rPr>
            <w:rFonts w:ascii="Arial" w:eastAsia="CMR10" w:hAnsi="Arial" w:cs="Arial"/>
            <w:color w:val="000000"/>
            <w:kern w:val="0"/>
            <w:sz w:val="20"/>
            <w:szCs w:val="20"/>
          </w:rPr>
          <w:delText xml:space="preserve">a </w:delText>
        </w:r>
      </w:del>
      <w:del w:id="14" w:author="Surette, Tobie (DFO/MPO)" w:date="2024-10-09T13:21:00Z">
        <w:r w:rsidRPr="00A10A6C" w:rsidDel="00F50C01">
          <w:rPr>
            <w:rFonts w:ascii="Arial" w:eastAsia="CMR10" w:hAnsi="Arial" w:cs="Arial"/>
            <w:color w:val="000000"/>
            <w:kern w:val="0"/>
            <w:sz w:val="20"/>
            <w:szCs w:val="20"/>
          </w:rPr>
          <w:delText xml:space="preserve">primary economic driver </w:delText>
        </w:r>
      </w:del>
      <w:del w:id="15" w:author="Surette, Tobie (DFO/MPO)" w:date="2024-10-09T13:05:00Z">
        <w:r w:rsidRPr="00A10A6C" w:rsidDel="00011C6D">
          <w:rPr>
            <w:rFonts w:ascii="Arial" w:eastAsia="CMR10" w:hAnsi="Arial" w:cs="Arial"/>
            <w:color w:val="000000"/>
            <w:kern w:val="0"/>
            <w:sz w:val="20"/>
            <w:szCs w:val="20"/>
          </w:rPr>
          <w:delText xml:space="preserve">for </w:delText>
        </w:r>
      </w:del>
      <w:del w:id="16" w:author="Surette, Tobie (DFO/MPO)" w:date="2024-10-09T13:21:00Z">
        <w:r w:rsidRPr="00A10A6C" w:rsidDel="00F50C01">
          <w:rPr>
            <w:rFonts w:ascii="Arial" w:eastAsia="CMR10" w:hAnsi="Arial" w:cs="Arial"/>
            <w:color w:val="000000"/>
            <w:kern w:val="0"/>
            <w:sz w:val="20"/>
            <w:szCs w:val="20"/>
          </w:rPr>
          <w:delText xml:space="preserve">Canada’s </w:delText>
        </w:r>
      </w:del>
      <w:del w:id="17" w:author="Surette, Tobie (DFO/MPO)" w:date="2024-10-09T13:04:00Z">
        <w:r w:rsidRPr="00A10A6C" w:rsidDel="00011C6D">
          <w:rPr>
            <w:rFonts w:ascii="Arial" w:eastAsia="CMR10" w:hAnsi="Arial" w:cs="Arial"/>
            <w:color w:val="000000"/>
            <w:kern w:val="0"/>
            <w:sz w:val="20"/>
            <w:szCs w:val="20"/>
          </w:rPr>
          <w:delText>most easterly</w:delText>
        </w:r>
      </w:del>
      <w:del w:id="18" w:author="Surette, Tobie (DFO/MPO)" w:date="2024-10-09T13:21:00Z">
        <w:r w:rsidRPr="00A10A6C" w:rsidDel="00F50C01">
          <w:rPr>
            <w:rFonts w:ascii="Arial" w:eastAsia="CMR10" w:hAnsi="Arial" w:cs="Arial"/>
            <w:color w:val="000000"/>
            <w:kern w:val="0"/>
            <w:sz w:val="20"/>
            <w:szCs w:val="20"/>
          </w:rPr>
          <w:delText xml:space="preserve"> province [</w:delText>
        </w:r>
        <w:r w:rsidRPr="00A10A6C" w:rsidDel="00F50C01">
          <w:rPr>
            <w:rFonts w:ascii="Arial" w:eastAsia="CMR10" w:hAnsi="Arial" w:cs="Arial"/>
            <w:color w:val="0000FF"/>
            <w:kern w:val="0"/>
            <w:sz w:val="20"/>
            <w:szCs w:val="20"/>
          </w:rPr>
          <w:delText>1</w:delText>
        </w:r>
      </w:del>
      <w:del w:id="19" w:author="Surette, Tobie (DFO/MPO)" w:date="2024-10-09T13:05:00Z">
        <w:r w:rsidRPr="00A10A6C" w:rsidDel="00011C6D">
          <w:rPr>
            <w:rFonts w:ascii="Arial" w:eastAsia="CMR10" w:hAnsi="Arial" w:cs="Arial"/>
            <w:color w:val="000000"/>
            <w:kern w:val="0"/>
            <w:sz w:val="20"/>
            <w:szCs w:val="20"/>
          </w:rPr>
          <w:delText>].</w:delText>
        </w:r>
      </w:del>
    </w:p>
    <w:p w14:paraId="753094AF" w14:textId="77777777" w:rsidR="00F97C61" w:rsidRPr="00A10A6C" w:rsidRDefault="00F97C61" w:rsidP="00F97C61">
      <w:pPr>
        <w:autoSpaceDE w:val="0"/>
        <w:autoSpaceDN w:val="0"/>
        <w:adjustRightInd w:val="0"/>
        <w:spacing w:after="0" w:line="240" w:lineRule="auto"/>
        <w:rPr>
          <w:ins w:id="20" w:author="Surette, Tobie (DFO/MPO)" w:date="2024-10-10T08:14:00Z"/>
          <w:rFonts w:ascii="Arial" w:eastAsia="CMR10" w:hAnsi="Arial" w:cs="Arial"/>
          <w:color w:val="000000"/>
          <w:kern w:val="0"/>
          <w:sz w:val="20"/>
          <w:szCs w:val="20"/>
        </w:rPr>
      </w:pPr>
    </w:p>
    <w:p w14:paraId="2103A220" w14:textId="5ECC8902" w:rsidR="00FB0C06" w:rsidRPr="00154CCC" w:rsidRDefault="00886BD2" w:rsidP="00FB0C06">
      <w:pPr>
        <w:autoSpaceDE w:val="0"/>
        <w:autoSpaceDN w:val="0"/>
        <w:adjustRightInd w:val="0"/>
        <w:spacing w:after="0" w:line="240" w:lineRule="auto"/>
        <w:rPr>
          <w:ins w:id="21" w:author="Surette, Tobie (DFO/MPO)" w:date="2024-10-11T13:55:00Z"/>
          <w:rFonts w:ascii="Arial" w:eastAsia="CMR10" w:hAnsi="Arial" w:cs="Arial"/>
          <w:color w:val="000000"/>
          <w:kern w:val="0"/>
          <w:sz w:val="20"/>
          <w:szCs w:val="20"/>
          <w:rPrChange w:id="22" w:author="Surette, Tobie (DFO/MPO)" w:date="2024-10-11T14:11:00Z">
            <w:rPr>
              <w:ins w:id="23" w:author="Surette, Tobie (DFO/MPO)" w:date="2024-10-11T13:55:00Z"/>
            </w:rPr>
          </w:rPrChange>
        </w:rPr>
      </w:pPr>
      <w:ins w:id="24" w:author="Surette, Tobie (DFO/MPO)" w:date="2024-10-11T13:41:00Z">
        <w:r w:rsidRPr="00A10A6C">
          <w:rPr>
            <w:rFonts w:ascii="Arial" w:eastAsia="CMR10" w:hAnsi="Arial" w:cs="Arial"/>
            <w:color w:val="000000"/>
            <w:kern w:val="0"/>
            <w:sz w:val="20"/>
            <w:szCs w:val="20"/>
          </w:rPr>
          <w:t>Snow crab grow to commercial size in 8-10 years through a process called mo</w:t>
        </w:r>
      </w:ins>
      <w:ins w:id="25" w:author="Surette, Tobie (DFO/MPO)" w:date="2024-10-11T14:00:00Z">
        <w:r w:rsidR="00514162" w:rsidRPr="00A10A6C">
          <w:rPr>
            <w:rFonts w:ascii="Arial" w:eastAsia="CMR10" w:hAnsi="Arial" w:cs="Arial"/>
            <w:color w:val="000000"/>
            <w:kern w:val="0"/>
            <w:sz w:val="20"/>
            <w:szCs w:val="20"/>
          </w:rPr>
          <w:t>l</w:t>
        </w:r>
      </w:ins>
      <w:ins w:id="26" w:author="Surette, Tobie (DFO/MPO)" w:date="2024-10-11T13:41:00Z">
        <w:r w:rsidRPr="00A10A6C">
          <w:rPr>
            <w:rFonts w:ascii="Arial" w:eastAsia="CMR10" w:hAnsi="Arial" w:cs="Arial"/>
            <w:color w:val="000000"/>
            <w:kern w:val="0"/>
            <w:sz w:val="20"/>
            <w:szCs w:val="20"/>
          </w:rPr>
          <w:t xml:space="preserve">ting, whereby the old crab shell is shed, then replaced by a new, larger shell, which is initially soft, but subsequently hardens over </w:t>
        </w:r>
      </w:ins>
      <w:ins w:id="27" w:author="Surette, Tobie (DFO/MPO)" w:date="2024-10-11T13:42:00Z">
        <w:r w:rsidRPr="00A10A6C">
          <w:rPr>
            <w:rFonts w:ascii="Arial" w:eastAsia="CMR10" w:hAnsi="Arial" w:cs="Arial"/>
            <w:color w:val="000000"/>
            <w:kern w:val="0"/>
            <w:sz w:val="20"/>
            <w:szCs w:val="20"/>
          </w:rPr>
          <w:t xml:space="preserve">a period of </w:t>
        </w:r>
      </w:ins>
      <w:ins w:id="28" w:author="Surette, Tobie (DFO/MPO)" w:date="2024-10-11T13:41:00Z">
        <w:r w:rsidRPr="00A10A6C">
          <w:rPr>
            <w:rFonts w:ascii="Arial" w:eastAsia="CMR10" w:hAnsi="Arial" w:cs="Arial"/>
            <w:color w:val="000000"/>
            <w:kern w:val="0"/>
            <w:sz w:val="20"/>
            <w:szCs w:val="20"/>
          </w:rPr>
          <w:t>8</w:t>
        </w:r>
      </w:ins>
      <w:ins w:id="29" w:author="Surette, Tobie (DFO/MPO)" w:date="2024-10-11T13:42:00Z">
        <w:r w:rsidRPr="00A10A6C">
          <w:rPr>
            <w:rFonts w:ascii="Arial" w:eastAsia="CMR10" w:hAnsi="Arial" w:cs="Arial"/>
            <w:color w:val="000000"/>
            <w:kern w:val="0"/>
            <w:sz w:val="20"/>
            <w:szCs w:val="20"/>
          </w:rPr>
          <w:t xml:space="preserve"> to </w:t>
        </w:r>
      </w:ins>
      <w:ins w:id="30" w:author="Surette, Tobie (DFO/MPO)" w:date="2024-10-11T13:41:00Z">
        <w:r w:rsidRPr="00A10A6C">
          <w:rPr>
            <w:rFonts w:ascii="Arial" w:eastAsia="CMR10" w:hAnsi="Arial" w:cs="Arial"/>
            <w:color w:val="000000"/>
            <w:kern w:val="0"/>
            <w:sz w:val="20"/>
            <w:szCs w:val="20"/>
          </w:rPr>
          <w:t xml:space="preserve">10 months. </w:t>
        </w:r>
      </w:ins>
      <w:ins w:id="31" w:author="Surette, Tobie (DFO/MPO)" w:date="2024-10-11T14:36:00Z">
        <w:r w:rsidR="00C07542">
          <w:rPr>
            <w:rFonts w:ascii="Arial" w:eastAsia="CMR10" w:hAnsi="Arial" w:cs="Arial"/>
            <w:color w:val="000000"/>
            <w:kern w:val="0"/>
            <w:sz w:val="20"/>
            <w:szCs w:val="20"/>
          </w:rPr>
          <w:t>S</w:t>
        </w:r>
        <w:r w:rsidR="00C07542" w:rsidRPr="00013553">
          <w:rPr>
            <w:rFonts w:ascii="Arial" w:eastAsia="CMR10" w:hAnsi="Arial" w:cs="Arial"/>
            <w:color w:val="000000"/>
            <w:kern w:val="0"/>
            <w:sz w:val="20"/>
            <w:szCs w:val="20"/>
          </w:rPr>
          <w:t>oft-shelled crab are vulnerable to predation by other species, as well as other snow crab, which are known to cannibalize each other.</w:t>
        </w:r>
      </w:ins>
      <w:ins w:id="32" w:author="Surette, Tobie (DFO/MPO)" w:date="2024-10-11T16:18:00Z">
        <w:r w:rsidR="00810A1C">
          <w:rPr>
            <w:rFonts w:ascii="Arial" w:eastAsia="CMR10" w:hAnsi="Arial" w:cs="Arial"/>
            <w:color w:val="000000"/>
            <w:kern w:val="0"/>
            <w:sz w:val="20"/>
            <w:szCs w:val="20"/>
          </w:rPr>
          <w:t xml:space="preserve"> </w:t>
        </w:r>
      </w:ins>
      <w:ins w:id="33" w:author="Surette, Tobie (DFO/MPO)" w:date="2024-10-11T13:53:00Z">
        <w:r w:rsidR="00FB0C06" w:rsidRPr="00A10A6C">
          <w:rPr>
            <w:rFonts w:ascii="Arial" w:hAnsi="Arial" w:cs="Arial"/>
            <w:sz w:val="20"/>
            <w:szCs w:val="20"/>
            <w:rPrChange w:id="34" w:author="Surette, Tobie (DFO/MPO)" w:date="2024-10-11T14:00:00Z">
              <w:rPr/>
            </w:rPrChange>
          </w:rPr>
          <w:t xml:space="preserve">Snow crab do not continue to molt throughout their lifespan, but rather undergo a final, terminal molt after which they attain full sexual maturity (Conan and Comeau 1986; Comeau and Conan 1992). </w:t>
        </w:r>
      </w:ins>
      <w:ins w:id="35" w:author="Surette, Tobie (DFO/MPO)" w:date="2024-10-11T13:55:00Z">
        <w:r w:rsidR="00FB0C06" w:rsidRPr="00A10A6C">
          <w:rPr>
            <w:rFonts w:ascii="Arial" w:hAnsi="Arial" w:cs="Arial"/>
            <w:sz w:val="20"/>
            <w:szCs w:val="20"/>
            <w:rPrChange w:id="36" w:author="Surette, Tobie (DFO/MPO)" w:date="2024-10-11T14:00:00Z">
              <w:rPr/>
            </w:rPrChange>
          </w:rPr>
          <w:t xml:space="preserve">Male </w:t>
        </w:r>
      </w:ins>
      <w:ins w:id="37" w:author="Surette, Tobie (DFO/MPO)" w:date="2024-10-11T13:56:00Z">
        <w:r w:rsidR="00FB0C06" w:rsidRPr="00A10A6C">
          <w:rPr>
            <w:rFonts w:ascii="Arial" w:hAnsi="Arial" w:cs="Arial"/>
            <w:sz w:val="20"/>
            <w:szCs w:val="20"/>
            <w:rPrChange w:id="38" w:author="Surette, Tobie (DFO/MPO)" w:date="2024-10-11T14:00:00Z">
              <w:rPr/>
            </w:rPrChange>
          </w:rPr>
          <w:t>c</w:t>
        </w:r>
      </w:ins>
      <w:ins w:id="39" w:author="Surette, Tobie (DFO/MPO)" w:date="2024-10-11T13:54:00Z">
        <w:r w:rsidR="00FB0C06" w:rsidRPr="00A10A6C">
          <w:rPr>
            <w:rFonts w:ascii="Arial" w:hAnsi="Arial" w:cs="Arial"/>
            <w:sz w:val="20"/>
            <w:szCs w:val="20"/>
            <w:rPrChange w:id="40" w:author="Surette, Tobie (DFO/MPO)" w:date="2024-10-11T14:00:00Z">
              <w:rPr/>
            </w:rPrChange>
          </w:rPr>
          <w:t xml:space="preserve">rab generally reach sexual maturity at about the minimum legal size of crab, which </w:t>
        </w:r>
      </w:ins>
      <w:ins w:id="41" w:author="Surette, Tobie (DFO/MPO)" w:date="2024-10-11T13:56:00Z">
        <w:r w:rsidR="00FB0C06" w:rsidRPr="00A10A6C">
          <w:rPr>
            <w:rFonts w:ascii="Arial" w:hAnsi="Arial" w:cs="Arial"/>
            <w:sz w:val="20"/>
            <w:szCs w:val="20"/>
            <w:rPrChange w:id="42" w:author="Surette, Tobie (DFO/MPO)" w:date="2024-10-11T14:00:00Z">
              <w:rPr/>
            </w:rPrChange>
          </w:rPr>
          <w:t>corresponds to</w:t>
        </w:r>
      </w:ins>
      <w:ins w:id="43" w:author="Surette, Tobie (DFO/MPO)" w:date="2024-10-11T13:54:00Z">
        <w:r w:rsidR="00FB0C06" w:rsidRPr="00A10A6C">
          <w:rPr>
            <w:rFonts w:ascii="Arial" w:hAnsi="Arial" w:cs="Arial"/>
            <w:sz w:val="20"/>
            <w:szCs w:val="20"/>
            <w:rPrChange w:id="44" w:author="Surette, Tobie (DFO/MPO)" w:date="2024-10-11T14:00:00Z">
              <w:rPr/>
            </w:rPrChange>
          </w:rPr>
          <w:t xml:space="preserve"> a carapace width </w:t>
        </w:r>
      </w:ins>
      <w:ins w:id="45" w:author="Surette, Tobie (DFO/MPO)" w:date="2024-10-11T13:55:00Z">
        <w:r w:rsidR="00FB0C06" w:rsidRPr="00A10A6C">
          <w:rPr>
            <w:rFonts w:ascii="Arial" w:hAnsi="Arial" w:cs="Arial"/>
            <w:sz w:val="20"/>
            <w:szCs w:val="20"/>
            <w:rPrChange w:id="46" w:author="Surette, Tobie (DFO/MPO)" w:date="2024-10-11T14:00:00Z">
              <w:rPr/>
            </w:rPrChange>
          </w:rPr>
          <w:t>of 95 millimeters, but can grow to as large as 140 millimeters.</w:t>
        </w:r>
      </w:ins>
      <w:ins w:id="47" w:author="Surette, Tobie (DFO/MPO)" w:date="2024-10-11T13:56:00Z">
        <w:r w:rsidR="00FB0C06" w:rsidRPr="00A10A6C">
          <w:rPr>
            <w:rFonts w:ascii="Arial" w:hAnsi="Arial" w:cs="Arial"/>
            <w:sz w:val="20"/>
            <w:szCs w:val="20"/>
            <w:rPrChange w:id="48" w:author="Surette, Tobie (DFO/MPO)" w:date="2024-10-11T14:00:00Z">
              <w:rPr/>
            </w:rPrChange>
          </w:rPr>
          <w:t xml:space="preserve"> Female snow crab are much smaller and are not fished</w:t>
        </w:r>
      </w:ins>
      <w:ins w:id="49" w:author="Surette, Tobie (DFO/MPO)" w:date="2024-10-11T13:57:00Z">
        <w:r w:rsidR="00FB0C06" w:rsidRPr="00A10A6C">
          <w:rPr>
            <w:rFonts w:ascii="Arial" w:hAnsi="Arial" w:cs="Arial"/>
            <w:sz w:val="20"/>
            <w:szCs w:val="20"/>
            <w:rPrChange w:id="50" w:author="Surette, Tobie (DFO/MPO)" w:date="2024-10-11T14:00:00Z">
              <w:rPr/>
            </w:rPrChange>
          </w:rPr>
          <w:t xml:space="preserve"> commercially</w:t>
        </w:r>
      </w:ins>
      <w:ins w:id="51" w:author="Surette, Tobie (DFO/MPO)" w:date="2024-10-11T13:56:00Z">
        <w:r w:rsidR="00FB0C06" w:rsidRPr="00A10A6C">
          <w:rPr>
            <w:rFonts w:ascii="Arial" w:hAnsi="Arial" w:cs="Arial"/>
            <w:sz w:val="20"/>
            <w:szCs w:val="20"/>
            <w:rPrChange w:id="52" w:author="Surette, Tobie (DFO/MPO)" w:date="2024-10-11T14:00:00Z">
              <w:rPr/>
            </w:rPrChange>
          </w:rPr>
          <w:t>.</w:t>
        </w:r>
      </w:ins>
    </w:p>
    <w:p w14:paraId="6BD7DBBE" w14:textId="4650B384" w:rsidR="00FB0C06" w:rsidRPr="00A10A6C" w:rsidRDefault="00FB0C06" w:rsidP="00FB0C06">
      <w:pPr>
        <w:autoSpaceDE w:val="0"/>
        <w:autoSpaceDN w:val="0"/>
        <w:adjustRightInd w:val="0"/>
        <w:spacing w:after="0" w:line="240" w:lineRule="auto"/>
        <w:rPr>
          <w:ins w:id="53" w:author="Surette, Tobie (DFO/MPO)" w:date="2024-10-11T13:53:00Z"/>
          <w:rFonts w:ascii="Arial" w:hAnsi="Arial" w:cs="Arial"/>
          <w:sz w:val="20"/>
          <w:szCs w:val="20"/>
          <w:rPrChange w:id="54" w:author="Surette, Tobie (DFO/MPO)" w:date="2024-10-11T14:00:00Z">
            <w:rPr>
              <w:ins w:id="55" w:author="Surette, Tobie (DFO/MPO)" w:date="2024-10-11T13:53:00Z"/>
            </w:rPr>
          </w:rPrChange>
        </w:rPr>
      </w:pPr>
      <w:ins w:id="56" w:author="Surette, Tobie (DFO/MPO)" w:date="2024-10-11T13:55:00Z">
        <w:r w:rsidRPr="00A10A6C">
          <w:rPr>
            <w:rFonts w:ascii="Arial" w:hAnsi="Arial" w:cs="Arial"/>
            <w:sz w:val="20"/>
            <w:szCs w:val="20"/>
            <w:rPrChange w:id="57" w:author="Surette, Tobie (DFO/MPO)" w:date="2024-10-11T14:00:00Z">
              <w:rPr/>
            </w:rPrChange>
          </w:rPr>
          <w:t xml:space="preserve"> </w:t>
        </w:r>
      </w:ins>
    </w:p>
    <w:p w14:paraId="43442D0A" w14:textId="0A5A46C7" w:rsidR="000D489F" w:rsidRDefault="00154CCC" w:rsidP="00FB0C06">
      <w:pPr>
        <w:autoSpaceDE w:val="0"/>
        <w:autoSpaceDN w:val="0"/>
        <w:adjustRightInd w:val="0"/>
        <w:spacing w:after="0" w:line="240" w:lineRule="auto"/>
        <w:rPr>
          <w:ins w:id="58" w:author="Surette, Tobie (DFO/MPO)" w:date="2024-10-11T14:13:00Z"/>
          <w:rFonts w:ascii="Arial" w:hAnsi="Arial" w:cs="Arial"/>
          <w:sz w:val="20"/>
          <w:szCs w:val="20"/>
        </w:rPr>
      </w:pPr>
      <w:ins w:id="59" w:author="Surette, Tobie (DFO/MPO)" w:date="2024-10-11T14:11:00Z">
        <w:r>
          <w:rPr>
            <w:rFonts w:ascii="Arial" w:hAnsi="Arial" w:cs="Arial"/>
            <w:sz w:val="20"/>
            <w:szCs w:val="20"/>
          </w:rPr>
          <w:t>Due to the</w:t>
        </w:r>
      </w:ins>
      <w:ins w:id="60" w:author="Surette, Tobie (DFO/MPO)" w:date="2024-10-11T13:58:00Z">
        <w:r w:rsidR="00FB0C06" w:rsidRPr="00A10A6C">
          <w:rPr>
            <w:rFonts w:ascii="Arial" w:hAnsi="Arial" w:cs="Arial"/>
            <w:sz w:val="20"/>
            <w:szCs w:val="20"/>
            <w:rPrChange w:id="61" w:author="Surette, Tobie (DFO/MPO)" w:date="2024-10-11T14:00:00Z">
              <w:rPr/>
            </w:rPrChange>
          </w:rPr>
          <w:t xml:space="preserve"> terminal molt</w:t>
        </w:r>
      </w:ins>
      <w:ins w:id="62" w:author="Surette, Tobie (DFO/MPO)" w:date="2024-10-11T13:53:00Z">
        <w:r w:rsidR="00FB0C06" w:rsidRPr="00A10A6C">
          <w:rPr>
            <w:rFonts w:ascii="Arial" w:hAnsi="Arial" w:cs="Arial"/>
            <w:sz w:val="20"/>
            <w:szCs w:val="20"/>
            <w:rPrChange w:id="63" w:author="Surette, Tobie (DFO/MPO)" w:date="2024-10-11T14:00:00Z">
              <w:rPr/>
            </w:rPrChange>
          </w:rPr>
          <w:t xml:space="preserve">, </w:t>
        </w:r>
      </w:ins>
      <w:ins w:id="64" w:author="Surette, Tobie (DFO/MPO)" w:date="2024-10-11T13:57:00Z">
        <w:r w:rsidR="00FB0C06" w:rsidRPr="00A10A6C">
          <w:rPr>
            <w:rFonts w:ascii="Arial" w:hAnsi="Arial" w:cs="Arial"/>
            <w:sz w:val="20"/>
            <w:szCs w:val="20"/>
            <w:rPrChange w:id="65" w:author="Surette, Tobie (DFO/MPO)" w:date="2024-10-11T14:00:00Z">
              <w:rPr/>
            </w:rPrChange>
          </w:rPr>
          <w:t xml:space="preserve">commercial-sized crab </w:t>
        </w:r>
      </w:ins>
      <w:ins w:id="66" w:author="Surette, Tobie (DFO/MPO)" w:date="2024-10-11T13:53:00Z">
        <w:r w:rsidR="00FB0C06" w:rsidRPr="00A10A6C">
          <w:rPr>
            <w:rFonts w:ascii="Arial" w:hAnsi="Arial" w:cs="Arial"/>
            <w:sz w:val="20"/>
            <w:szCs w:val="20"/>
            <w:rPrChange w:id="67" w:author="Surette, Tobie (DFO/MPO)" w:date="2024-10-11T14:00:00Z">
              <w:rPr/>
            </w:rPrChange>
          </w:rPr>
          <w:t xml:space="preserve">will naturally age over time, </w:t>
        </w:r>
      </w:ins>
      <w:ins w:id="68" w:author="Surette, Tobie (DFO/MPO)" w:date="2024-10-11T13:59:00Z">
        <w:r w:rsidR="00FB0C06" w:rsidRPr="00A10A6C">
          <w:rPr>
            <w:rFonts w:ascii="Arial" w:hAnsi="Arial" w:cs="Arial"/>
            <w:sz w:val="20"/>
            <w:szCs w:val="20"/>
            <w:rPrChange w:id="69" w:author="Surette, Tobie (DFO/MPO)" w:date="2024-10-11T14:00:00Z">
              <w:rPr/>
            </w:rPrChange>
          </w:rPr>
          <w:t xml:space="preserve">with the carapace becoming </w:t>
        </w:r>
      </w:ins>
      <w:ins w:id="70" w:author="Surette, Tobie (DFO/MPO)" w:date="2024-10-11T13:53:00Z">
        <w:r w:rsidR="00FB0C06" w:rsidRPr="00A10A6C">
          <w:rPr>
            <w:rFonts w:ascii="Arial" w:hAnsi="Arial" w:cs="Arial"/>
            <w:sz w:val="20"/>
            <w:szCs w:val="20"/>
            <w:rPrChange w:id="71" w:author="Surette, Tobie (DFO/MPO)" w:date="2024-10-11T14:00:00Z">
              <w:rPr/>
            </w:rPrChange>
          </w:rPr>
          <w:t>progressively fouled with organisms, accumulating wear, scars and often los</w:t>
        </w:r>
      </w:ins>
      <w:ins w:id="72" w:author="Surette, Tobie (DFO/MPO)" w:date="2024-10-11T13:59:00Z">
        <w:r w:rsidR="00FB0C06" w:rsidRPr="00A10A6C">
          <w:rPr>
            <w:rFonts w:ascii="Arial" w:hAnsi="Arial" w:cs="Arial"/>
            <w:sz w:val="20"/>
            <w:szCs w:val="20"/>
            <w:rPrChange w:id="73" w:author="Surette, Tobie (DFO/MPO)" w:date="2024-10-11T14:00:00Z">
              <w:rPr/>
            </w:rPrChange>
          </w:rPr>
          <w:t>ing</w:t>
        </w:r>
      </w:ins>
      <w:ins w:id="74" w:author="Surette, Tobie (DFO/MPO)" w:date="2024-10-11T13:53:00Z">
        <w:r w:rsidR="00FB0C06" w:rsidRPr="00A10A6C">
          <w:rPr>
            <w:rFonts w:ascii="Arial" w:hAnsi="Arial" w:cs="Arial"/>
            <w:sz w:val="20"/>
            <w:szCs w:val="20"/>
            <w:rPrChange w:id="75" w:author="Surette, Tobie (DFO/MPO)" w:date="2024-10-11T14:00:00Z">
              <w:rPr/>
            </w:rPrChange>
          </w:rPr>
          <w:t xml:space="preserve"> legs over time.</w:t>
        </w:r>
      </w:ins>
      <w:ins w:id="76" w:author="Surette, Tobie (DFO/MPO)" w:date="2024-10-11T16:18:00Z">
        <w:r w:rsidR="00810A1C">
          <w:rPr>
            <w:rFonts w:ascii="Arial" w:hAnsi="Arial" w:cs="Arial"/>
            <w:sz w:val="20"/>
            <w:szCs w:val="20"/>
          </w:rPr>
          <w:t xml:space="preserve"> </w:t>
        </w:r>
      </w:ins>
      <w:ins w:id="77" w:author="Surette, Tobie (DFO/MPO)" w:date="2024-10-11T14:08:00Z">
        <w:r w:rsidR="00A10A6C">
          <w:rPr>
            <w:rFonts w:ascii="Arial" w:hAnsi="Arial" w:cs="Arial"/>
            <w:sz w:val="20"/>
            <w:szCs w:val="20"/>
          </w:rPr>
          <w:t xml:space="preserve">Because of these growth and ageing processes, there </w:t>
        </w:r>
      </w:ins>
      <w:ins w:id="78" w:author="Surette, Tobie (DFO/MPO)" w:date="2024-10-11T14:09:00Z">
        <w:r w:rsidR="00A10A6C">
          <w:rPr>
            <w:rFonts w:ascii="Arial" w:hAnsi="Arial" w:cs="Arial"/>
            <w:sz w:val="20"/>
            <w:szCs w:val="20"/>
          </w:rPr>
          <w:t>are different types of commercial-sized crab: soft-shelled crab, hard-shelled crab and old or ageing crab</w:t>
        </w:r>
      </w:ins>
      <w:ins w:id="79" w:author="Surette, Tobie (DFO/MPO)" w:date="2024-10-11T14:13:00Z">
        <w:r>
          <w:rPr>
            <w:rFonts w:ascii="Arial" w:hAnsi="Arial" w:cs="Arial"/>
            <w:sz w:val="20"/>
            <w:szCs w:val="20"/>
          </w:rPr>
          <w:t>, with e</w:t>
        </w:r>
      </w:ins>
      <w:ins w:id="80" w:author="Surette, Tobie (DFO/MPO)" w:date="2024-10-11T14:12:00Z">
        <w:r>
          <w:rPr>
            <w:rFonts w:ascii="Arial" w:hAnsi="Arial" w:cs="Arial"/>
            <w:sz w:val="20"/>
            <w:szCs w:val="20"/>
          </w:rPr>
          <w:t>ach of these categories ha</w:t>
        </w:r>
      </w:ins>
      <w:ins w:id="81" w:author="Surette, Tobie (DFO/MPO)" w:date="2024-10-11T14:13:00Z">
        <w:r>
          <w:rPr>
            <w:rFonts w:ascii="Arial" w:hAnsi="Arial" w:cs="Arial"/>
            <w:sz w:val="20"/>
            <w:szCs w:val="20"/>
          </w:rPr>
          <w:t>ving</w:t>
        </w:r>
      </w:ins>
      <w:ins w:id="82" w:author="Surette, Tobie (DFO/MPO)" w:date="2024-10-11T14:12:00Z">
        <w:r>
          <w:rPr>
            <w:rFonts w:ascii="Arial" w:hAnsi="Arial" w:cs="Arial"/>
            <w:sz w:val="20"/>
            <w:szCs w:val="20"/>
          </w:rPr>
          <w:t xml:space="preserve"> different </w:t>
        </w:r>
      </w:ins>
      <w:ins w:id="83" w:author="Surette, Tobie (DFO/MPO)" w:date="2024-10-11T14:13:00Z">
        <w:r>
          <w:rPr>
            <w:rFonts w:ascii="Arial" w:hAnsi="Arial" w:cs="Arial"/>
            <w:sz w:val="20"/>
            <w:szCs w:val="20"/>
          </w:rPr>
          <w:t xml:space="preserve">importance in terms of </w:t>
        </w:r>
      </w:ins>
      <w:ins w:id="84" w:author="Surette, Tobie (DFO/MPO)" w:date="2024-10-11T14:12:00Z">
        <w:r>
          <w:rPr>
            <w:rFonts w:ascii="Arial" w:hAnsi="Arial" w:cs="Arial"/>
            <w:sz w:val="20"/>
            <w:szCs w:val="20"/>
          </w:rPr>
          <w:t xml:space="preserve">management </w:t>
        </w:r>
      </w:ins>
      <w:ins w:id="85" w:author="Surette, Tobie (DFO/MPO)" w:date="2024-10-11T14:13:00Z">
        <w:r>
          <w:rPr>
            <w:rFonts w:ascii="Arial" w:hAnsi="Arial" w:cs="Arial"/>
            <w:sz w:val="20"/>
            <w:szCs w:val="20"/>
          </w:rPr>
          <w:t xml:space="preserve">of the fishery </w:t>
        </w:r>
      </w:ins>
      <w:ins w:id="86" w:author="Surette, Tobie (DFO/MPO)" w:date="2024-10-11T14:12:00Z">
        <w:r>
          <w:rPr>
            <w:rFonts w:ascii="Arial" w:hAnsi="Arial" w:cs="Arial"/>
            <w:sz w:val="20"/>
            <w:szCs w:val="20"/>
          </w:rPr>
          <w:t>and market implications</w:t>
        </w:r>
      </w:ins>
      <w:ins w:id="87" w:author="Surette, Tobie (DFO/MPO)" w:date="2024-10-11T14:13:00Z">
        <w:r>
          <w:rPr>
            <w:rFonts w:ascii="Arial" w:hAnsi="Arial" w:cs="Arial"/>
            <w:sz w:val="20"/>
            <w:szCs w:val="20"/>
          </w:rPr>
          <w:t>.</w:t>
        </w:r>
      </w:ins>
      <w:ins w:id="88" w:author="Surette, Tobie (DFO/MPO)" w:date="2024-10-11T14:19:00Z">
        <w:r>
          <w:rPr>
            <w:rFonts w:ascii="Arial" w:hAnsi="Arial" w:cs="Arial"/>
            <w:sz w:val="20"/>
            <w:szCs w:val="20"/>
          </w:rPr>
          <w:t xml:space="preserve"> </w:t>
        </w:r>
      </w:ins>
      <w:ins w:id="89" w:author="Surette, Tobie (DFO/MPO)" w:date="2024-10-11T14:29:00Z">
        <w:r w:rsidR="000D489F">
          <w:rPr>
            <w:rFonts w:ascii="Arial" w:hAnsi="Arial" w:cs="Arial"/>
            <w:sz w:val="20"/>
            <w:szCs w:val="20"/>
          </w:rPr>
          <w:t xml:space="preserve">Soft-shelled crab represents future recruits to the fishery, hard-shelled crab </w:t>
        </w:r>
      </w:ins>
      <w:ins w:id="90" w:author="Surette, Tobie (DFO/MPO)" w:date="2024-10-11T14:30:00Z">
        <w:r w:rsidR="00C07542">
          <w:rPr>
            <w:rFonts w:ascii="Arial" w:hAnsi="Arial" w:cs="Arial"/>
            <w:sz w:val="20"/>
            <w:szCs w:val="20"/>
          </w:rPr>
          <w:t>are those that are targeted by the fishery, and old-shelled</w:t>
        </w:r>
      </w:ins>
      <w:ins w:id="91" w:author="Surette, Tobie (DFO/MPO)" w:date="2024-10-11T14:31:00Z">
        <w:r w:rsidR="00C07542">
          <w:rPr>
            <w:rFonts w:ascii="Arial" w:hAnsi="Arial" w:cs="Arial"/>
            <w:sz w:val="20"/>
            <w:szCs w:val="20"/>
          </w:rPr>
          <w:t xml:space="preserve"> crab are less desirable from a marketing stand-point.</w:t>
        </w:r>
      </w:ins>
      <w:ins w:id="92" w:author="Surette, Tobie (DFO/MPO)" w:date="2024-10-11T14:35:00Z">
        <w:r w:rsidR="00C07542">
          <w:rPr>
            <w:rFonts w:ascii="Arial" w:hAnsi="Arial" w:cs="Arial"/>
            <w:sz w:val="20"/>
            <w:szCs w:val="20"/>
          </w:rPr>
          <w:t xml:space="preserve"> </w:t>
        </w:r>
      </w:ins>
    </w:p>
    <w:p w14:paraId="76835274" w14:textId="77777777" w:rsidR="00154CCC" w:rsidRDefault="00154CCC" w:rsidP="00FB0C06">
      <w:pPr>
        <w:autoSpaceDE w:val="0"/>
        <w:autoSpaceDN w:val="0"/>
        <w:adjustRightInd w:val="0"/>
        <w:spacing w:after="0" w:line="240" w:lineRule="auto"/>
        <w:rPr>
          <w:ins w:id="93" w:author="Surette, Tobie (DFO/MPO)" w:date="2024-10-11T14:01:00Z"/>
          <w:rFonts w:ascii="Arial" w:hAnsi="Arial" w:cs="Arial"/>
          <w:sz w:val="20"/>
          <w:szCs w:val="20"/>
        </w:rPr>
      </w:pPr>
    </w:p>
    <w:p w14:paraId="3B0ED700" w14:textId="3FB6D6DB" w:rsidR="00FB0C06" w:rsidRPr="00810A1C" w:rsidRDefault="00FB0C06" w:rsidP="00886BD2">
      <w:pPr>
        <w:autoSpaceDE w:val="0"/>
        <w:autoSpaceDN w:val="0"/>
        <w:adjustRightInd w:val="0"/>
        <w:spacing w:after="0" w:line="240" w:lineRule="auto"/>
        <w:rPr>
          <w:ins w:id="94" w:author="Surette, Tobie (DFO/MPO)" w:date="2024-10-11T14:47:00Z"/>
          <w:rFonts w:ascii="Arial" w:hAnsi="Arial" w:cs="Arial"/>
          <w:sz w:val="20"/>
          <w:szCs w:val="20"/>
          <w:rPrChange w:id="95" w:author="Surette, Tobie (DFO/MPO)" w:date="2024-10-11T16:19:00Z">
            <w:rPr>
              <w:ins w:id="96" w:author="Surette, Tobie (DFO/MPO)" w:date="2024-10-11T14:47:00Z"/>
              <w:rFonts w:ascii="Arial" w:eastAsia="CMR10" w:hAnsi="Arial" w:cs="Arial"/>
              <w:color w:val="000000"/>
              <w:kern w:val="0"/>
              <w:sz w:val="20"/>
              <w:szCs w:val="20"/>
            </w:rPr>
          </w:rPrChange>
        </w:rPr>
      </w:pPr>
      <w:ins w:id="97" w:author="Surette, Tobie (DFO/MPO)" w:date="2024-10-11T13:53:00Z">
        <w:r w:rsidRPr="00810A1C">
          <w:rPr>
            <w:rFonts w:ascii="Arial" w:hAnsi="Arial" w:cs="Arial"/>
            <w:sz w:val="20"/>
            <w:szCs w:val="20"/>
            <w:rPrChange w:id="98" w:author="Surette, Tobie (DFO/MPO)" w:date="2024-10-11T16:19:00Z">
              <w:rPr/>
            </w:rPrChange>
          </w:rPr>
          <w:t xml:space="preserve">Thus a rating system was developed to classify the relative condition of the snow crab carapace. This scale </w:t>
        </w:r>
      </w:ins>
      <w:ins w:id="99" w:author="Surette, Tobie (DFO/MPO)" w:date="2024-10-11T14:40:00Z">
        <w:r w:rsidR="00C07542" w:rsidRPr="00810A1C">
          <w:rPr>
            <w:rFonts w:ascii="Arial" w:hAnsi="Arial" w:cs="Arial"/>
            <w:sz w:val="20"/>
            <w:szCs w:val="20"/>
          </w:rPr>
          <w:t xml:space="preserve">is based </w:t>
        </w:r>
        <w:r w:rsidR="002129CA" w:rsidRPr="00810A1C">
          <w:rPr>
            <w:rFonts w:ascii="Arial" w:hAnsi="Arial" w:cs="Arial"/>
            <w:sz w:val="20"/>
            <w:szCs w:val="20"/>
          </w:rPr>
          <w:t xml:space="preserve">on the subjective evaluation of external characters, ranging </w:t>
        </w:r>
      </w:ins>
      <w:ins w:id="100" w:author="Surette, Tobie (DFO/MPO)" w:date="2024-10-11T13:53:00Z">
        <w:r w:rsidRPr="00810A1C">
          <w:rPr>
            <w:rFonts w:ascii="Arial" w:hAnsi="Arial" w:cs="Arial"/>
            <w:sz w:val="20"/>
            <w:szCs w:val="20"/>
            <w:rPrChange w:id="101" w:author="Surette, Tobie (DFO/MPO)" w:date="2024-10-11T16:19:00Z">
              <w:rPr/>
            </w:rPrChange>
          </w:rPr>
          <w:t>from 1 (new-shelled) to 5 (old-shelled crab).</w:t>
        </w:r>
      </w:ins>
      <w:ins w:id="102" w:author="Surette, Tobie (DFO/MPO)" w:date="2024-10-11T14:37:00Z">
        <w:r w:rsidR="00C07542" w:rsidRPr="00810A1C">
          <w:rPr>
            <w:rFonts w:ascii="Arial" w:hAnsi="Arial" w:cs="Arial"/>
            <w:sz w:val="20"/>
            <w:szCs w:val="20"/>
          </w:rPr>
          <w:t xml:space="preserve"> </w:t>
        </w:r>
      </w:ins>
      <w:ins w:id="103" w:author="Surette, Tobie (DFO/MPO)" w:date="2024-10-11T15:58:00Z">
        <w:r w:rsidR="0081131C" w:rsidRPr="00810A1C">
          <w:rPr>
            <w:rFonts w:ascii="Arial" w:hAnsi="Arial" w:cs="Arial"/>
            <w:sz w:val="20"/>
            <w:szCs w:val="20"/>
            <w:rPrChange w:id="104" w:author="Surette, Tobie (DFO/MPO)" w:date="2024-10-11T16:19:00Z">
              <w:rPr/>
            </w:rPrChange>
          </w:rPr>
          <w:t>This scale is based on a collection of subjective criteria, ranging from the hardness of the shell, its color, the level of fouling organisms and visible wear on the carapace (Table 1).</w:t>
        </w:r>
      </w:ins>
      <w:ins w:id="105" w:author="Surette, Tobie (DFO/MPO)" w:date="2024-10-11T16:19:00Z">
        <w:r w:rsidR="00810A1C">
          <w:rPr>
            <w:rFonts w:ascii="Arial" w:hAnsi="Arial" w:cs="Arial"/>
            <w:sz w:val="20"/>
            <w:szCs w:val="20"/>
          </w:rPr>
          <w:t xml:space="preserve"> </w:t>
        </w:r>
      </w:ins>
      <w:ins w:id="106" w:author="Surette, Tobie (DFO/MPO)" w:date="2024-10-11T14:43:00Z">
        <w:r w:rsidR="002129CA" w:rsidRPr="00810A1C">
          <w:rPr>
            <w:rFonts w:ascii="Arial" w:eastAsia="CMR10" w:hAnsi="Arial" w:cs="Arial"/>
            <w:color w:val="000000"/>
            <w:kern w:val="0"/>
            <w:sz w:val="20"/>
            <w:szCs w:val="20"/>
          </w:rPr>
          <w:t xml:space="preserve">This scale is </w:t>
        </w:r>
      </w:ins>
      <w:ins w:id="107" w:author="Surette, Tobie (DFO/MPO)" w:date="2024-10-11T14:44:00Z">
        <w:r w:rsidR="002129CA" w:rsidRPr="00810A1C">
          <w:rPr>
            <w:rFonts w:ascii="Arial" w:eastAsia="CMR10" w:hAnsi="Arial" w:cs="Arial"/>
            <w:color w:val="000000"/>
            <w:kern w:val="0"/>
            <w:sz w:val="20"/>
            <w:szCs w:val="20"/>
          </w:rPr>
          <w:t>in common use in stock assessments</w:t>
        </w:r>
      </w:ins>
      <w:ins w:id="108" w:author="Surette, Tobie (DFO/MPO)" w:date="2024-10-11T14:45:00Z">
        <w:r w:rsidR="002129CA" w:rsidRPr="00810A1C">
          <w:rPr>
            <w:rFonts w:ascii="Arial" w:eastAsia="CMR10" w:hAnsi="Arial" w:cs="Arial"/>
            <w:color w:val="000000"/>
            <w:kern w:val="0"/>
            <w:sz w:val="20"/>
            <w:szCs w:val="20"/>
          </w:rPr>
          <w:t xml:space="preserve">, </w:t>
        </w:r>
      </w:ins>
      <w:ins w:id="109" w:author="Surette, Tobie (DFO/MPO)" w:date="2024-10-11T14:46:00Z">
        <w:r w:rsidR="002129CA" w:rsidRPr="00810A1C">
          <w:rPr>
            <w:rFonts w:ascii="Arial" w:eastAsia="CMR10" w:hAnsi="Arial" w:cs="Arial"/>
            <w:color w:val="000000"/>
            <w:kern w:val="0"/>
            <w:sz w:val="20"/>
            <w:szCs w:val="20"/>
          </w:rPr>
          <w:t>and is commonly used to</w:t>
        </w:r>
      </w:ins>
      <w:ins w:id="110" w:author="Surette, Tobie (DFO/MPO)" w:date="2024-10-11T14:45:00Z">
        <w:r w:rsidR="002129CA" w:rsidRPr="00810A1C">
          <w:rPr>
            <w:rFonts w:ascii="Arial" w:eastAsia="CMR10" w:hAnsi="Arial" w:cs="Arial"/>
            <w:color w:val="000000"/>
            <w:kern w:val="0"/>
            <w:sz w:val="20"/>
            <w:szCs w:val="20"/>
          </w:rPr>
          <w:t xml:space="preserve"> identify </w:t>
        </w:r>
      </w:ins>
      <w:ins w:id="111" w:author="Surette, Tobie (DFO/MPO)" w:date="2024-10-11T14:46:00Z">
        <w:r w:rsidR="002129CA" w:rsidRPr="00810A1C">
          <w:rPr>
            <w:rFonts w:ascii="Arial" w:eastAsia="CMR10" w:hAnsi="Arial" w:cs="Arial"/>
            <w:color w:val="000000"/>
            <w:kern w:val="0"/>
            <w:sz w:val="20"/>
            <w:szCs w:val="20"/>
          </w:rPr>
          <w:t>incoming recruit</w:t>
        </w:r>
      </w:ins>
      <w:ins w:id="112" w:author="Surette, Tobie (DFO/MPO)" w:date="2024-10-11T14:47:00Z">
        <w:r w:rsidR="002129CA" w:rsidRPr="00810A1C">
          <w:rPr>
            <w:rFonts w:ascii="Arial" w:eastAsia="CMR10" w:hAnsi="Arial" w:cs="Arial"/>
            <w:color w:val="000000"/>
            <w:kern w:val="0"/>
            <w:sz w:val="20"/>
            <w:szCs w:val="20"/>
          </w:rPr>
          <w:t>ment to the fishery or the quantity of crab left over after the fishery.</w:t>
        </w:r>
      </w:ins>
    </w:p>
    <w:p w14:paraId="6645E6D1" w14:textId="77777777" w:rsidR="002129CA" w:rsidRDefault="002129CA" w:rsidP="00886BD2">
      <w:pPr>
        <w:autoSpaceDE w:val="0"/>
        <w:autoSpaceDN w:val="0"/>
        <w:adjustRightInd w:val="0"/>
        <w:spacing w:after="0" w:line="240" w:lineRule="auto"/>
        <w:rPr>
          <w:ins w:id="113" w:author="Surette, Tobie (DFO/MPO)" w:date="2024-10-11T14:47:00Z"/>
          <w:rFonts w:ascii="Arial" w:eastAsia="CMR10" w:hAnsi="Arial" w:cs="Arial"/>
          <w:color w:val="000000"/>
          <w:kern w:val="0"/>
          <w:sz w:val="20"/>
          <w:szCs w:val="20"/>
        </w:rPr>
      </w:pPr>
    </w:p>
    <w:p w14:paraId="2CE6B9AF" w14:textId="58987F3D" w:rsidR="00613DC5" w:rsidRPr="00613DC5" w:rsidRDefault="00613DC5" w:rsidP="00886BD2">
      <w:pPr>
        <w:autoSpaceDE w:val="0"/>
        <w:autoSpaceDN w:val="0"/>
        <w:adjustRightInd w:val="0"/>
        <w:spacing w:after="0" w:line="240" w:lineRule="auto"/>
        <w:rPr>
          <w:ins w:id="114" w:author="Surette, Tobie (DFO/MPO)" w:date="2024-10-11T14:53:00Z"/>
          <w:rFonts w:ascii="Arial" w:eastAsia="CMR10" w:hAnsi="Arial" w:cs="Arial"/>
          <w:b/>
          <w:bCs/>
          <w:color w:val="000000"/>
          <w:kern w:val="0"/>
          <w:sz w:val="20"/>
          <w:szCs w:val="20"/>
          <w:rPrChange w:id="115" w:author="Surette, Tobie (DFO/MPO)" w:date="2024-10-11T14:53:00Z">
            <w:rPr>
              <w:ins w:id="116" w:author="Surette, Tobie (DFO/MPO)" w:date="2024-10-11T14:53:00Z"/>
              <w:rFonts w:ascii="Arial" w:eastAsia="CMR10" w:hAnsi="Arial" w:cs="Arial"/>
              <w:color w:val="000000"/>
              <w:kern w:val="0"/>
              <w:sz w:val="20"/>
              <w:szCs w:val="20"/>
            </w:rPr>
          </w:rPrChange>
        </w:rPr>
      </w:pPr>
      <w:ins w:id="117" w:author="Surette, Tobie (DFO/MPO)" w:date="2024-10-11T14:53:00Z">
        <w:r w:rsidRPr="00613DC5">
          <w:rPr>
            <w:rFonts w:ascii="Arial" w:eastAsia="CMR10" w:hAnsi="Arial" w:cs="Arial"/>
            <w:b/>
            <w:bCs/>
            <w:color w:val="000000"/>
            <w:kern w:val="0"/>
            <w:sz w:val="20"/>
            <w:szCs w:val="20"/>
            <w:rPrChange w:id="118" w:author="Surette, Tobie (DFO/MPO)" w:date="2024-10-11T14:53:00Z">
              <w:rPr>
                <w:rFonts w:ascii="Arial" w:eastAsia="CMR10" w:hAnsi="Arial" w:cs="Arial"/>
                <w:color w:val="000000"/>
                <w:kern w:val="0"/>
                <w:sz w:val="20"/>
                <w:szCs w:val="20"/>
              </w:rPr>
            </w:rPrChange>
          </w:rPr>
          <w:t>Soft-shelled crab protocol:</w:t>
        </w:r>
      </w:ins>
    </w:p>
    <w:p w14:paraId="76D04230" w14:textId="77777777" w:rsidR="00613DC5" w:rsidRDefault="00613DC5" w:rsidP="00886BD2">
      <w:pPr>
        <w:autoSpaceDE w:val="0"/>
        <w:autoSpaceDN w:val="0"/>
        <w:adjustRightInd w:val="0"/>
        <w:spacing w:after="0" w:line="240" w:lineRule="auto"/>
        <w:rPr>
          <w:ins w:id="119" w:author="Surette, Tobie (DFO/MPO)" w:date="2024-10-11T14:53:00Z"/>
          <w:rFonts w:ascii="Arial" w:eastAsia="CMR10" w:hAnsi="Arial" w:cs="Arial"/>
          <w:color w:val="000000"/>
          <w:kern w:val="0"/>
          <w:sz w:val="20"/>
          <w:szCs w:val="20"/>
        </w:rPr>
      </w:pPr>
    </w:p>
    <w:p w14:paraId="03885B0D" w14:textId="1B4FFEF5" w:rsidR="00011C6D" w:rsidDel="00886BD2" w:rsidRDefault="002129CA" w:rsidP="00FB6141">
      <w:pPr>
        <w:autoSpaceDE w:val="0"/>
        <w:autoSpaceDN w:val="0"/>
        <w:adjustRightInd w:val="0"/>
        <w:spacing w:after="0" w:line="240" w:lineRule="auto"/>
        <w:rPr>
          <w:del w:id="120" w:author="Surette, Tobie (DFO/MPO)" w:date="2024-10-09T13:12:00Z"/>
          <w:rFonts w:ascii="Arial" w:eastAsia="CMR10" w:hAnsi="Arial" w:cs="Arial"/>
          <w:color w:val="000000"/>
          <w:kern w:val="0"/>
          <w:sz w:val="20"/>
          <w:szCs w:val="20"/>
        </w:rPr>
      </w:pPr>
      <w:ins w:id="121" w:author="Surette, Tobie (DFO/MPO)" w:date="2024-10-11T14:47:00Z">
        <w:r w:rsidRPr="00810A1C">
          <w:rPr>
            <w:rFonts w:ascii="Arial" w:eastAsia="CMR10" w:hAnsi="Arial" w:cs="Arial"/>
            <w:color w:val="000000"/>
            <w:kern w:val="0"/>
            <w:sz w:val="20"/>
            <w:szCs w:val="20"/>
            <w:rPrChange w:id="122" w:author="Surette, Tobie (DFO/MPO)" w:date="2024-10-11T16:16:00Z">
              <w:rPr/>
            </w:rPrChange>
          </w:rPr>
          <w:t>A</w:t>
        </w:r>
      </w:ins>
      <w:ins w:id="123" w:author="Surette, Tobie (DFO/MPO)" w:date="2024-10-11T14:51:00Z">
        <w:r w:rsidR="00613DC5" w:rsidRPr="00810A1C">
          <w:rPr>
            <w:rFonts w:ascii="Arial" w:eastAsia="CMR10" w:hAnsi="Arial" w:cs="Arial"/>
            <w:color w:val="000000"/>
            <w:kern w:val="0"/>
            <w:sz w:val="20"/>
            <w:szCs w:val="20"/>
            <w:rPrChange w:id="124" w:author="Surette, Tobie (DFO/MPO)" w:date="2024-10-11T16:16:00Z">
              <w:rPr/>
            </w:rPrChange>
          </w:rPr>
          <w:t>n</w:t>
        </w:r>
      </w:ins>
      <w:ins w:id="125" w:author="Surette, Tobie (DFO/MPO)" w:date="2024-10-11T15:10:00Z">
        <w:r w:rsidR="00F10BA1" w:rsidRPr="00810A1C">
          <w:rPr>
            <w:rFonts w:ascii="Arial" w:eastAsia="CMR10" w:hAnsi="Arial" w:cs="Arial"/>
            <w:color w:val="000000"/>
            <w:kern w:val="0"/>
            <w:sz w:val="20"/>
            <w:szCs w:val="20"/>
            <w:rPrChange w:id="126" w:author="Surette, Tobie (DFO/MPO)" w:date="2024-10-11T16:16:00Z">
              <w:rPr/>
            </w:rPrChange>
          </w:rPr>
          <w:t>other</w:t>
        </w:r>
      </w:ins>
      <w:ins w:id="127" w:author="Surette, Tobie (DFO/MPO)" w:date="2024-10-11T14:51:00Z">
        <w:r w:rsidR="00613DC5" w:rsidRPr="00810A1C">
          <w:rPr>
            <w:rFonts w:ascii="Arial" w:eastAsia="CMR10" w:hAnsi="Arial" w:cs="Arial"/>
            <w:color w:val="000000"/>
            <w:kern w:val="0"/>
            <w:sz w:val="20"/>
            <w:szCs w:val="20"/>
            <w:rPrChange w:id="128" w:author="Surette, Tobie (DFO/MPO)" w:date="2024-10-11T16:16:00Z">
              <w:rPr/>
            </w:rPrChange>
          </w:rPr>
          <w:t xml:space="preserve"> important</w:t>
        </w:r>
      </w:ins>
      <w:ins w:id="129" w:author="Surette, Tobie (DFO/MPO)" w:date="2024-10-11T14:47:00Z">
        <w:r w:rsidRPr="00810A1C">
          <w:rPr>
            <w:rFonts w:ascii="Arial" w:eastAsia="CMR10" w:hAnsi="Arial" w:cs="Arial"/>
            <w:color w:val="000000"/>
            <w:kern w:val="0"/>
            <w:sz w:val="20"/>
            <w:szCs w:val="20"/>
            <w:rPrChange w:id="130" w:author="Surette, Tobie (DFO/MPO)" w:date="2024-10-11T16:16:00Z">
              <w:rPr/>
            </w:rPrChange>
          </w:rPr>
          <w:t xml:space="preserve"> management application</w:t>
        </w:r>
      </w:ins>
      <w:ins w:id="131" w:author="Surette, Tobie (DFO/MPO)" w:date="2024-10-11T14:52:00Z">
        <w:r w:rsidR="00613DC5" w:rsidRPr="00810A1C">
          <w:rPr>
            <w:rFonts w:ascii="Arial" w:eastAsia="CMR10" w:hAnsi="Arial" w:cs="Arial"/>
            <w:color w:val="000000"/>
            <w:kern w:val="0"/>
            <w:sz w:val="20"/>
            <w:szCs w:val="20"/>
            <w:rPrChange w:id="132" w:author="Surette, Tobie (DFO/MPO)" w:date="2024-10-11T16:16:00Z">
              <w:rPr/>
            </w:rPrChange>
          </w:rPr>
          <w:t xml:space="preserve"> was the protection </w:t>
        </w:r>
      </w:ins>
      <w:ins w:id="133" w:author="Surette, Tobie (DFO/MPO)" w:date="2024-10-11T14:53:00Z">
        <w:r w:rsidR="00613DC5" w:rsidRPr="00810A1C">
          <w:rPr>
            <w:rFonts w:ascii="Arial" w:eastAsia="CMR10" w:hAnsi="Arial" w:cs="Arial"/>
            <w:color w:val="000000"/>
            <w:kern w:val="0"/>
            <w:sz w:val="20"/>
            <w:szCs w:val="20"/>
            <w:rPrChange w:id="134" w:author="Surette, Tobie (DFO/MPO)" w:date="2024-10-11T16:16:00Z">
              <w:rPr/>
            </w:rPrChange>
          </w:rPr>
          <w:t>of soft-shelled crab during fishing activities.</w:t>
        </w:r>
      </w:ins>
      <w:ins w:id="135" w:author="Surette, Tobie (DFO/MPO)" w:date="2024-10-11T16:16:00Z">
        <w:r w:rsidR="00810A1C">
          <w:rPr>
            <w:rFonts w:ascii="Arial" w:eastAsia="CMR10" w:hAnsi="Arial" w:cs="Arial"/>
            <w:color w:val="000000"/>
            <w:kern w:val="0"/>
            <w:sz w:val="20"/>
            <w:szCs w:val="20"/>
          </w:rPr>
          <w:t xml:space="preserve"> </w:t>
        </w:r>
      </w:ins>
      <w:ins w:id="136" w:author="Surette, Tobie (DFO/MPO)" w:date="2024-10-11T14:57:00Z">
        <w:r w:rsidR="00613DC5" w:rsidRPr="00810A1C">
          <w:rPr>
            <w:rFonts w:ascii="Arial" w:eastAsia="CMR10" w:hAnsi="Arial" w:cs="Arial"/>
            <w:color w:val="000000"/>
            <w:kern w:val="0"/>
            <w:sz w:val="20"/>
            <w:szCs w:val="20"/>
            <w:rPrChange w:id="137" w:author="Surette, Tobie (DFO/MPO)" w:date="2024-10-11T16:16:00Z">
              <w:rPr/>
            </w:rPrChange>
          </w:rPr>
          <w:t xml:space="preserve">Soft-shelled crab </w:t>
        </w:r>
      </w:ins>
      <w:ins w:id="138" w:author="Surette, Tobie (DFO/MPO)" w:date="2024-10-11T15:00:00Z">
        <w:r w:rsidR="00613DC5" w:rsidRPr="00810A1C">
          <w:rPr>
            <w:rFonts w:ascii="Arial" w:eastAsia="CMR10" w:hAnsi="Arial" w:cs="Arial"/>
            <w:color w:val="000000"/>
            <w:kern w:val="0"/>
            <w:sz w:val="20"/>
            <w:szCs w:val="20"/>
            <w:rPrChange w:id="139" w:author="Surette, Tobie (DFO/MPO)" w:date="2024-10-11T16:16:00Z">
              <w:rPr/>
            </w:rPrChange>
          </w:rPr>
          <w:t xml:space="preserve">in fishery catches </w:t>
        </w:r>
      </w:ins>
      <w:ins w:id="140" w:author="Surette, Tobie (DFO/MPO)" w:date="2024-10-11T15:01:00Z">
        <w:r w:rsidR="00F10BA1" w:rsidRPr="00810A1C">
          <w:rPr>
            <w:rFonts w:ascii="Arial" w:eastAsia="CMR10" w:hAnsi="Arial" w:cs="Arial"/>
            <w:color w:val="000000"/>
            <w:kern w:val="0"/>
            <w:sz w:val="20"/>
            <w:szCs w:val="20"/>
            <w:rPrChange w:id="141" w:author="Surette, Tobie (DFO/MPO)" w:date="2024-10-11T16:16:00Z">
              <w:rPr/>
            </w:rPrChange>
          </w:rPr>
          <w:t>a</w:t>
        </w:r>
      </w:ins>
      <w:ins w:id="142" w:author="Surette, Tobie (DFO/MPO)" w:date="2024-10-11T15:02:00Z">
        <w:r w:rsidR="00F10BA1" w:rsidRPr="00810A1C">
          <w:rPr>
            <w:rFonts w:ascii="Arial" w:eastAsia="CMR10" w:hAnsi="Arial" w:cs="Arial"/>
            <w:color w:val="000000"/>
            <w:kern w:val="0"/>
            <w:sz w:val="20"/>
            <w:szCs w:val="20"/>
            <w:rPrChange w:id="143" w:author="Surette, Tobie (DFO/MPO)" w:date="2024-10-11T16:16:00Z">
              <w:rPr/>
            </w:rPrChange>
          </w:rPr>
          <w:t xml:space="preserve">re discarded </w:t>
        </w:r>
      </w:ins>
      <w:ins w:id="144" w:author="Surette, Tobie (DFO/MPO)" w:date="2024-10-11T15:09:00Z">
        <w:r w:rsidR="00F10BA1" w:rsidRPr="00810A1C">
          <w:rPr>
            <w:rFonts w:ascii="Arial" w:eastAsia="CMR10" w:hAnsi="Arial" w:cs="Arial"/>
            <w:color w:val="000000"/>
            <w:kern w:val="0"/>
            <w:sz w:val="20"/>
            <w:szCs w:val="20"/>
            <w:rPrChange w:id="145" w:author="Surette, Tobie (DFO/MPO)" w:date="2024-10-11T16:16:00Z">
              <w:rPr/>
            </w:rPrChange>
          </w:rPr>
          <w:t xml:space="preserve">(i.e. returned to sea) </w:t>
        </w:r>
      </w:ins>
      <w:ins w:id="146" w:author="Surette, Tobie (DFO/MPO)" w:date="2024-10-11T15:02:00Z">
        <w:r w:rsidR="00F10BA1" w:rsidRPr="00810A1C">
          <w:rPr>
            <w:rFonts w:ascii="Arial" w:eastAsia="CMR10" w:hAnsi="Arial" w:cs="Arial"/>
            <w:color w:val="000000"/>
            <w:kern w:val="0"/>
            <w:sz w:val="20"/>
            <w:szCs w:val="20"/>
            <w:rPrChange w:id="147" w:author="Surette, Tobie (DFO/MPO)" w:date="2024-10-11T16:16:00Z">
              <w:rPr/>
            </w:rPrChange>
          </w:rPr>
          <w:t xml:space="preserve">because </w:t>
        </w:r>
      </w:ins>
      <w:ins w:id="148" w:author="Surette, Tobie (DFO/MPO)" w:date="2024-10-11T15:00:00Z">
        <w:r w:rsidR="00613DC5" w:rsidRPr="00810A1C">
          <w:rPr>
            <w:rFonts w:ascii="Arial" w:eastAsia="CMR10" w:hAnsi="Arial" w:cs="Arial"/>
            <w:color w:val="000000"/>
            <w:kern w:val="0"/>
            <w:sz w:val="20"/>
            <w:szCs w:val="20"/>
            <w:rPrChange w:id="149" w:author="Surette, Tobie (DFO/MPO)" w:date="2024-10-11T16:16:00Z">
              <w:rPr/>
            </w:rPrChange>
          </w:rPr>
          <w:t>they have a low meat yield</w:t>
        </w:r>
      </w:ins>
      <w:ins w:id="150" w:author="Surette, Tobie (DFO/MPO)" w:date="2024-10-11T15:02:00Z">
        <w:r w:rsidR="00F10BA1" w:rsidRPr="00810A1C">
          <w:rPr>
            <w:rFonts w:ascii="Arial" w:eastAsia="CMR10" w:hAnsi="Arial" w:cs="Arial"/>
            <w:color w:val="000000"/>
            <w:kern w:val="0"/>
            <w:sz w:val="20"/>
            <w:szCs w:val="20"/>
            <w:rPrChange w:id="151" w:author="Surette, Tobie (DFO/MPO)" w:date="2024-10-11T16:16:00Z">
              <w:rPr/>
            </w:rPrChange>
          </w:rPr>
          <w:t>.</w:t>
        </w:r>
      </w:ins>
      <w:ins w:id="152" w:author="Surette, Tobie (DFO/MPO)" w:date="2024-10-11T16:16:00Z">
        <w:r w:rsidR="00810A1C">
          <w:rPr>
            <w:rFonts w:ascii="Arial" w:eastAsia="CMR10" w:hAnsi="Arial" w:cs="Arial"/>
            <w:color w:val="000000"/>
            <w:kern w:val="0"/>
            <w:sz w:val="20"/>
            <w:szCs w:val="20"/>
          </w:rPr>
          <w:t xml:space="preserve"> </w:t>
        </w:r>
      </w:ins>
      <w:ins w:id="153" w:author="Surette, Tobie (DFO/MPO)" w:date="2024-10-11T15:08:00Z">
        <w:r w:rsidR="00F10BA1" w:rsidRPr="00810A1C">
          <w:rPr>
            <w:rFonts w:ascii="Arial" w:eastAsia="CMR10" w:hAnsi="Arial" w:cs="Arial"/>
            <w:color w:val="000000"/>
            <w:kern w:val="0"/>
            <w:sz w:val="20"/>
            <w:szCs w:val="20"/>
            <w:rPrChange w:id="154" w:author="Surette, Tobie (DFO/MPO)" w:date="2024-10-11T16:16:00Z">
              <w:rPr/>
            </w:rPrChange>
          </w:rPr>
          <w:t xml:space="preserve">This is because it </w:t>
        </w:r>
      </w:ins>
      <w:ins w:id="155" w:author="Surette, Tobie (DFO/MPO)" w:date="2024-10-11T14:08:00Z">
        <w:r w:rsidR="00A10A6C" w:rsidRPr="00810A1C">
          <w:rPr>
            <w:rFonts w:ascii="Arial" w:eastAsia="CMR10" w:hAnsi="Arial" w:cs="Arial"/>
            <w:color w:val="000000"/>
            <w:kern w:val="0"/>
            <w:sz w:val="20"/>
            <w:szCs w:val="20"/>
            <w:rPrChange w:id="156" w:author="Surette, Tobie (DFO/MPO)" w:date="2024-10-11T16:16:00Z">
              <w:rPr/>
            </w:rPrChange>
          </w:rPr>
          <w:t>takes time for the crab’s muscle mass to expand to the dimensions of the new shell.</w:t>
        </w:r>
      </w:ins>
      <w:ins w:id="157" w:author="Surette, Tobie (DFO/MPO)" w:date="2024-10-11T16:16:00Z">
        <w:r w:rsidR="00810A1C">
          <w:rPr>
            <w:rFonts w:ascii="Arial" w:eastAsia="CMR10" w:hAnsi="Arial" w:cs="Arial"/>
            <w:color w:val="000000"/>
            <w:kern w:val="0"/>
            <w:sz w:val="20"/>
            <w:szCs w:val="20"/>
          </w:rPr>
          <w:t xml:space="preserve"> </w:t>
        </w:r>
      </w:ins>
      <w:ins w:id="158" w:author="Surette, Tobie (DFO/MPO)" w:date="2024-10-11T14:08:00Z">
        <w:r w:rsidR="00A10A6C" w:rsidRPr="00810A1C">
          <w:rPr>
            <w:rFonts w:ascii="Arial" w:eastAsia="CMR10" w:hAnsi="Arial" w:cs="Arial"/>
            <w:color w:val="000000"/>
            <w:kern w:val="0"/>
            <w:sz w:val="20"/>
            <w:szCs w:val="20"/>
            <w:rPrChange w:id="159" w:author="Surette, Tobie (DFO/MPO)" w:date="2024-10-11T16:16:00Z">
              <w:rPr/>
            </w:rPrChange>
          </w:rPr>
          <w:t>However, handling by fishermen and the shock of being hauled from dark, cold, deep waters and dumped onto the fishing vessel’s deck, only to be thrown back into the ocean is often accompanied by mortality for these crab.</w:t>
        </w:r>
      </w:ins>
      <w:ins w:id="160" w:author="Surette, Tobie (DFO/MPO)" w:date="2024-10-11T16:17:00Z">
        <w:r w:rsidR="00810A1C">
          <w:rPr>
            <w:rFonts w:ascii="Arial" w:eastAsia="CMR10" w:hAnsi="Arial" w:cs="Arial"/>
            <w:color w:val="000000"/>
            <w:kern w:val="0"/>
            <w:sz w:val="20"/>
            <w:szCs w:val="20"/>
          </w:rPr>
          <w:t xml:space="preserve"> </w:t>
        </w:r>
      </w:ins>
      <w:ins w:id="161" w:author="Surette, Tobie (DFO/MPO)" w:date="2024-10-11T14:08:00Z">
        <w:r w:rsidR="00A10A6C" w:rsidRPr="00810A1C">
          <w:rPr>
            <w:rFonts w:ascii="Arial" w:eastAsia="CMR10" w:hAnsi="Arial" w:cs="Arial"/>
            <w:color w:val="000000"/>
            <w:kern w:val="0"/>
            <w:sz w:val="20"/>
            <w:szCs w:val="20"/>
            <w:rPrChange w:id="162" w:author="Surette, Tobie (DFO/MPO)" w:date="2024-10-11T16:17:00Z">
              <w:rPr/>
            </w:rPrChange>
          </w:rPr>
          <w:t>To remedy this, a protocol was put in place by the Department of Fisheries &amp; Oceans (DFO) in order to minimize the capture of soft-shells during the fishing season.</w:t>
        </w:r>
      </w:ins>
      <w:ins w:id="163" w:author="Surette, Tobie (DFO/MPO)" w:date="2024-10-11T16:17:00Z">
        <w:r w:rsidR="00810A1C">
          <w:rPr>
            <w:rFonts w:ascii="Arial" w:eastAsia="CMR10" w:hAnsi="Arial" w:cs="Arial"/>
            <w:color w:val="000000"/>
            <w:kern w:val="0"/>
            <w:sz w:val="20"/>
            <w:szCs w:val="20"/>
          </w:rPr>
          <w:t xml:space="preserve"> </w:t>
        </w:r>
      </w:ins>
      <w:ins w:id="164" w:author="Surette, Tobie (DFO/MPO)" w:date="2024-10-11T14:08:00Z">
        <w:r w:rsidR="00A10A6C" w:rsidRPr="00810A1C">
          <w:rPr>
            <w:rFonts w:ascii="Arial" w:eastAsia="CMR10" w:hAnsi="Arial" w:cs="Arial"/>
            <w:color w:val="000000"/>
            <w:kern w:val="0"/>
            <w:sz w:val="20"/>
            <w:szCs w:val="20"/>
            <w:rPrChange w:id="165" w:author="Surette, Tobie (DFO/MPO)" w:date="2024-10-11T16:17:00Z">
              <w:rPr/>
            </w:rPrChange>
          </w:rPr>
          <w:t>Under this protocol, local area closures are triggered when incidence of soft-shells in catches are deemed too high.</w:t>
        </w:r>
      </w:ins>
      <w:ins w:id="166" w:author="Surette, Tobie (DFO/MPO)" w:date="2024-10-11T16:17:00Z">
        <w:r w:rsidR="00810A1C">
          <w:rPr>
            <w:rFonts w:ascii="Arial" w:eastAsia="CMR10" w:hAnsi="Arial" w:cs="Arial"/>
            <w:color w:val="000000"/>
            <w:kern w:val="0"/>
            <w:sz w:val="20"/>
            <w:szCs w:val="20"/>
          </w:rPr>
          <w:t xml:space="preserve"> </w:t>
        </w:r>
      </w:ins>
      <w:ins w:id="167" w:author="Surette, Tobie (DFO/MPO)" w:date="2024-10-11T14:08:00Z">
        <w:r w:rsidR="00A10A6C" w:rsidRPr="00810A1C">
          <w:rPr>
            <w:rFonts w:ascii="Arial" w:eastAsia="CMR10" w:hAnsi="Arial" w:cs="Arial"/>
            <w:color w:val="000000"/>
            <w:kern w:val="0"/>
            <w:sz w:val="20"/>
            <w:szCs w:val="20"/>
            <w:rPrChange w:id="168" w:author="Surette, Tobie (DFO/MPO)" w:date="2024-10-11T16:17:00Z">
              <w:rPr/>
            </w:rPrChange>
          </w:rPr>
          <w:t xml:space="preserve">Such protection of soft-shelled crab is a good idea, in that these crab will become commercially viable the following year (i.e. the meat yield increases). </w:t>
        </w:r>
      </w:ins>
      <w:del w:id="169" w:author="Surette, Tobie (DFO/MPO)" w:date="2024-10-09T13:10:00Z">
        <w:r w:rsidR="00011C6D" w:rsidRPr="00812CE4" w:rsidDel="00FB6141">
          <w:rPr>
            <w:rFonts w:ascii="Arial" w:eastAsia="CMR10" w:hAnsi="Arial" w:cs="Arial"/>
            <w:color w:val="000000"/>
            <w:kern w:val="0"/>
            <w:sz w:val="20"/>
            <w:szCs w:val="20"/>
          </w:rPr>
          <w:delText>In New Brunswick,</w:delText>
        </w:r>
      </w:del>
      <w:del w:id="170" w:author="Surette, Tobie (DFO/MPO)" w:date="2024-10-09T13:21:00Z">
        <w:r w:rsidR="00011C6D" w:rsidRPr="00812CE4" w:rsidDel="00F50C01">
          <w:rPr>
            <w:rFonts w:ascii="Arial" w:eastAsia="CMR10" w:hAnsi="Arial" w:cs="Arial"/>
            <w:color w:val="000000"/>
            <w:kern w:val="0"/>
            <w:sz w:val="20"/>
            <w:szCs w:val="20"/>
          </w:rPr>
          <w:delText xml:space="preserve"> snow crab (</w:delText>
        </w:r>
        <w:r w:rsidR="00011C6D" w:rsidRPr="00812CE4" w:rsidDel="00F50C01">
          <w:rPr>
            <w:rFonts w:ascii="Arial" w:eastAsia="CMR10" w:hAnsi="Arial" w:cs="Arial"/>
            <w:i/>
            <w:iCs/>
            <w:color w:val="000000"/>
            <w:kern w:val="0"/>
            <w:sz w:val="20"/>
            <w:szCs w:val="20"/>
          </w:rPr>
          <w:delText>Chionoecetes opilio</w:delText>
        </w:r>
        <w:r w:rsidR="00011C6D" w:rsidRPr="00812CE4" w:rsidDel="00F50C01">
          <w:rPr>
            <w:rFonts w:ascii="Arial" w:eastAsia="CMR10" w:hAnsi="Arial" w:cs="Arial"/>
            <w:color w:val="000000"/>
            <w:kern w:val="0"/>
            <w:sz w:val="20"/>
            <w:szCs w:val="20"/>
          </w:rPr>
          <w:delText xml:space="preserve">) </w:delText>
        </w:r>
      </w:del>
      <w:del w:id="171" w:author="Surette, Tobie (DFO/MPO)" w:date="2024-10-09T13:10:00Z">
        <w:r w:rsidR="00011C6D" w:rsidRPr="00812CE4" w:rsidDel="00FB6141">
          <w:rPr>
            <w:rFonts w:ascii="Arial" w:eastAsia="CMR10" w:hAnsi="Arial" w:cs="Arial"/>
            <w:color w:val="000000"/>
            <w:kern w:val="0"/>
            <w:sz w:val="20"/>
            <w:szCs w:val="20"/>
          </w:rPr>
          <w:delText xml:space="preserve">fisheries </w:delText>
        </w:r>
      </w:del>
      <w:del w:id="172" w:author="Surette, Tobie (DFO/MPO)" w:date="2024-10-09T13:11:00Z">
        <w:r w:rsidR="00011C6D" w:rsidRPr="00812CE4" w:rsidDel="00FB6141">
          <w:rPr>
            <w:rFonts w:ascii="Arial" w:eastAsia="CMR10" w:hAnsi="Arial" w:cs="Arial"/>
            <w:color w:val="000000"/>
            <w:kern w:val="0"/>
            <w:sz w:val="20"/>
            <w:szCs w:val="20"/>
          </w:rPr>
          <w:delText>play an important role</w:delText>
        </w:r>
      </w:del>
    </w:p>
    <w:p w14:paraId="22AA5840" w14:textId="615506DE" w:rsidR="00FB0C06" w:rsidRPr="00810A1C" w:rsidRDefault="00F10BA1" w:rsidP="00810A1C">
      <w:pPr>
        <w:autoSpaceDE w:val="0"/>
        <w:autoSpaceDN w:val="0"/>
        <w:adjustRightInd w:val="0"/>
        <w:spacing w:after="0" w:line="240" w:lineRule="auto"/>
        <w:rPr>
          <w:ins w:id="173" w:author="Surette, Tobie (DFO/MPO)" w:date="2024-10-11T13:50:00Z"/>
          <w:rFonts w:ascii="Arial" w:eastAsia="CMR10" w:hAnsi="Arial" w:cs="Arial"/>
          <w:color w:val="000000"/>
          <w:kern w:val="0"/>
          <w:sz w:val="20"/>
          <w:szCs w:val="20"/>
          <w:rPrChange w:id="174" w:author="Surette, Tobie (DFO/MPO)" w:date="2024-10-11T16:17:00Z">
            <w:rPr>
              <w:ins w:id="175" w:author="Surette, Tobie (DFO/MPO)" w:date="2024-10-11T13:50:00Z"/>
            </w:rPr>
          </w:rPrChange>
        </w:rPr>
      </w:pPr>
      <w:ins w:id="176" w:author="Surette, Tobie (DFO/MPO)" w:date="2024-10-11T15:11:00Z">
        <w:r w:rsidRPr="00810A1C">
          <w:rPr>
            <w:rFonts w:ascii="Arial" w:eastAsia="CMR10" w:hAnsi="Arial" w:cs="Arial"/>
            <w:color w:val="000000"/>
            <w:kern w:val="0"/>
            <w:sz w:val="20"/>
            <w:szCs w:val="20"/>
            <w:rPrChange w:id="177" w:author="Surette, Tobie (DFO/MPO)" w:date="2024-10-11T16:17:00Z">
              <w:rPr/>
            </w:rPrChange>
          </w:rPr>
          <w:t xml:space="preserve">The shell condition scale is thus used by on-board fishery observers to </w:t>
        </w:r>
      </w:ins>
      <w:ins w:id="178" w:author="Surette, Tobie (DFO/MPO)" w:date="2024-10-11T13:50:00Z">
        <w:r w:rsidR="00FB0C06" w:rsidRPr="00810A1C">
          <w:rPr>
            <w:rFonts w:ascii="Arial" w:eastAsia="CMR10" w:hAnsi="Arial" w:cs="Arial"/>
            <w:color w:val="000000"/>
            <w:kern w:val="0"/>
            <w:sz w:val="20"/>
            <w:szCs w:val="20"/>
            <w:rPrChange w:id="179" w:author="Surette, Tobie (DFO/MPO)" w:date="2024-10-11T16:17:00Z">
              <w:rPr/>
            </w:rPrChange>
          </w:rPr>
          <w:t>identify soft</w:t>
        </w:r>
      </w:ins>
      <w:ins w:id="180" w:author="Surette, Tobie (DFO/MPO)" w:date="2024-10-11T13:51:00Z">
        <w:r w:rsidR="00FB0C06" w:rsidRPr="00810A1C">
          <w:rPr>
            <w:rFonts w:ascii="Arial" w:eastAsia="CMR10" w:hAnsi="Arial" w:cs="Arial"/>
            <w:color w:val="000000"/>
            <w:kern w:val="0"/>
            <w:sz w:val="20"/>
            <w:szCs w:val="20"/>
            <w:rPrChange w:id="181" w:author="Surette, Tobie (DFO/MPO)" w:date="2024-10-11T16:17:00Z">
              <w:rPr/>
            </w:rPrChange>
          </w:rPr>
          <w:t>-shelled crab</w:t>
        </w:r>
      </w:ins>
      <w:ins w:id="182" w:author="Surette, Tobie (DFO/MPO)" w:date="2024-10-11T15:11:00Z">
        <w:r w:rsidRPr="00810A1C">
          <w:rPr>
            <w:rFonts w:ascii="Arial" w:eastAsia="CMR10" w:hAnsi="Arial" w:cs="Arial"/>
            <w:color w:val="000000"/>
            <w:kern w:val="0"/>
            <w:sz w:val="20"/>
            <w:szCs w:val="20"/>
            <w:rPrChange w:id="183" w:author="Surette, Tobie (DFO/MPO)" w:date="2024-10-11T16:17:00Z">
              <w:rPr/>
            </w:rPrChange>
          </w:rPr>
          <w:t>.</w:t>
        </w:r>
      </w:ins>
    </w:p>
    <w:p w14:paraId="7E5B3B62" w14:textId="7C085EBF" w:rsidR="00FB0C06" w:rsidRPr="00FB0C06" w:rsidRDefault="00FB0C06">
      <w:pPr>
        <w:autoSpaceDE w:val="0"/>
        <w:autoSpaceDN w:val="0"/>
        <w:adjustRightInd w:val="0"/>
        <w:spacing w:after="0" w:line="240" w:lineRule="auto"/>
        <w:rPr>
          <w:ins w:id="184" w:author="Surette, Tobie (DFO/MPO)" w:date="2024-10-11T13:49:00Z"/>
          <w:rFonts w:ascii="Arial" w:eastAsia="CMR10" w:hAnsi="Arial" w:cs="Arial"/>
          <w:color w:val="000000"/>
          <w:kern w:val="0"/>
          <w:sz w:val="20"/>
          <w:szCs w:val="20"/>
          <w:rPrChange w:id="185" w:author="Surette, Tobie (DFO/MPO)" w:date="2024-10-11T13:50:00Z">
            <w:rPr>
              <w:ins w:id="186" w:author="Surette, Tobie (DFO/MPO)" w:date="2024-10-11T13:49:00Z"/>
            </w:rPr>
          </w:rPrChange>
        </w:rPr>
        <w:pPrChange w:id="187" w:author="Surette, Tobie (DFO/MPO)" w:date="2024-10-11T13:50:00Z">
          <w:pPr>
            <w:pStyle w:val="ListParagraph"/>
            <w:numPr>
              <w:numId w:val="2"/>
            </w:numPr>
            <w:autoSpaceDE w:val="0"/>
            <w:autoSpaceDN w:val="0"/>
            <w:adjustRightInd w:val="0"/>
            <w:spacing w:after="0" w:line="240" w:lineRule="auto"/>
            <w:ind w:left="360" w:hanging="360"/>
          </w:pPr>
        </w:pPrChange>
      </w:pPr>
    </w:p>
    <w:p w14:paraId="01687AFB" w14:textId="5339592D" w:rsidR="002F3DC2" w:rsidRDefault="00FE76CA" w:rsidP="00110BD9">
      <w:pPr>
        <w:rPr>
          <w:ins w:id="188" w:author="Surette, Tobie (DFO/MPO)" w:date="2024-10-11T15:51:00Z"/>
          <w:rFonts w:ascii="Arial" w:eastAsia="CMR10" w:hAnsi="Arial" w:cs="Arial"/>
          <w:color w:val="000000"/>
          <w:kern w:val="0"/>
          <w:sz w:val="20"/>
          <w:szCs w:val="20"/>
        </w:rPr>
      </w:pPr>
      <w:ins w:id="189" w:author="Surette, Tobie (DFO/MPO)" w:date="2024-10-11T15:15:00Z">
        <w:r>
          <w:rPr>
            <w:rFonts w:ascii="Arial" w:eastAsia="CMR10" w:hAnsi="Arial" w:cs="Arial"/>
            <w:color w:val="000000"/>
            <w:kern w:val="0"/>
            <w:sz w:val="20"/>
            <w:szCs w:val="20"/>
          </w:rPr>
          <w:t>However, application</w:t>
        </w:r>
      </w:ins>
      <w:ins w:id="190" w:author="Surette, Tobie (DFO/MPO)" w:date="2024-10-11T15:16:00Z">
        <w:r>
          <w:rPr>
            <w:rFonts w:ascii="Arial" w:eastAsia="CMR10" w:hAnsi="Arial" w:cs="Arial"/>
            <w:color w:val="000000"/>
            <w:kern w:val="0"/>
            <w:sz w:val="20"/>
            <w:szCs w:val="20"/>
          </w:rPr>
          <w:t xml:space="preserve"> of the shell condition scale is not without issues.</w:t>
        </w:r>
      </w:ins>
      <w:ins w:id="191" w:author="Surette, Tobie (DFO/MPO)" w:date="2024-10-11T16:20:00Z">
        <w:r w:rsidR="00810A1C">
          <w:rPr>
            <w:rFonts w:ascii="Arial" w:eastAsia="CMR10" w:hAnsi="Arial" w:cs="Arial"/>
            <w:color w:val="000000"/>
            <w:kern w:val="0"/>
            <w:sz w:val="20"/>
            <w:szCs w:val="20"/>
          </w:rPr>
          <w:t xml:space="preserve"> </w:t>
        </w:r>
      </w:ins>
      <w:ins w:id="192" w:author="Surette, Tobie (DFO/MPO)" w:date="2024-10-11T15:36:00Z">
        <w:r w:rsidR="002F3DC2">
          <w:rPr>
            <w:rFonts w:ascii="Arial" w:eastAsia="CMR10" w:hAnsi="Arial" w:cs="Arial"/>
            <w:color w:val="000000"/>
            <w:kern w:val="0"/>
            <w:sz w:val="20"/>
            <w:szCs w:val="20"/>
          </w:rPr>
          <w:t>Because the scale is based on subjective criteria, interpretations may vary from one observer to another.</w:t>
        </w:r>
      </w:ins>
      <w:ins w:id="193" w:author="Surette, Tobie (DFO/MPO)" w:date="2024-10-11T16:20:00Z">
        <w:r w:rsidR="00810A1C">
          <w:rPr>
            <w:rFonts w:ascii="Arial" w:eastAsia="CMR10" w:hAnsi="Arial" w:cs="Arial"/>
            <w:color w:val="000000"/>
            <w:kern w:val="0"/>
            <w:sz w:val="20"/>
            <w:szCs w:val="20"/>
          </w:rPr>
          <w:t xml:space="preserve"> </w:t>
        </w:r>
      </w:ins>
      <w:ins w:id="194" w:author="Surette, Tobie (DFO/MPO)" w:date="2024-10-11T15:37:00Z">
        <w:r w:rsidR="002F3DC2">
          <w:rPr>
            <w:rFonts w:ascii="Arial" w:eastAsia="CMR10" w:hAnsi="Arial" w:cs="Arial"/>
            <w:color w:val="000000"/>
            <w:kern w:val="0"/>
            <w:sz w:val="20"/>
            <w:szCs w:val="20"/>
          </w:rPr>
          <w:t>Such inconsistencies may lead to biases in the estimates of different crab groups, or weake</w:t>
        </w:r>
      </w:ins>
      <w:ins w:id="195" w:author="Surette, Tobie (DFO/MPO)" w:date="2024-10-11T15:38:00Z">
        <w:r w:rsidR="002F3DC2">
          <w:rPr>
            <w:rFonts w:ascii="Arial" w:eastAsia="CMR10" w:hAnsi="Arial" w:cs="Arial"/>
            <w:color w:val="000000"/>
            <w:kern w:val="0"/>
            <w:sz w:val="20"/>
            <w:szCs w:val="20"/>
          </w:rPr>
          <w:t>n the management protections for soft-shelled crab, for example.</w:t>
        </w:r>
      </w:ins>
      <w:ins w:id="196" w:author="Surette, Tobie (DFO/MPO)" w:date="2024-10-11T16:20:00Z">
        <w:r w:rsidR="00810A1C">
          <w:rPr>
            <w:rFonts w:ascii="Arial" w:eastAsia="CMR10" w:hAnsi="Arial" w:cs="Arial"/>
            <w:color w:val="000000"/>
            <w:kern w:val="0"/>
            <w:sz w:val="20"/>
            <w:szCs w:val="20"/>
          </w:rPr>
          <w:t xml:space="preserve"> </w:t>
        </w:r>
      </w:ins>
      <w:ins w:id="197" w:author="Surette, Tobie (DFO/MPO)" w:date="2024-10-11T15:38:00Z">
        <w:r w:rsidR="006840FC">
          <w:rPr>
            <w:rFonts w:ascii="Arial" w:eastAsia="CMR10" w:hAnsi="Arial" w:cs="Arial"/>
            <w:color w:val="000000"/>
            <w:kern w:val="0"/>
            <w:sz w:val="20"/>
            <w:szCs w:val="20"/>
          </w:rPr>
          <w:t>In this pap</w:t>
        </w:r>
      </w:ins>
      <w:ins w:id="198" w:author="Surette, Tobie (DFO/MPO)" w:date="2024-10-11T15:39:00Z">
        <w:r w:rsidR="006840FC">
          <w:rPr>
            <w:rFonts w:ascii="Arial" w:eastAsia="CMR10" w:hAnsi="Arial" w:cs="Arial"/>
            <w:color w:val="000000"/>
            <w:kern w:val="0"/>
            <w:sz w:val="20"/>
            <w:szCs w:val="20"/>
          </w:rPr>
          <w:t xml:space="preserve">er, we </w:t>
        </w:r>
      </w:ins>
      <w:ins w:id="199" w:author="Surette, Tobie (DFO/MPO)" w:date="2024-10-11T15:40:00Z">
        <w:r w:rsidR="006840FC">
          <w:rPr>
            <w:rFonts w:ascii="Arial" w:eastAsia="CMR10" w:hAnsi="Arial" w:cs="Arial"/>
            <w:color w:val="000000"/>
            <w:kern w:val="0"/>
            <w:sz w:val="20"/>
            <w:szCs w:val="20"/>
          </w:rPr>
          <w:t>develop a AI method</w:t>
        </w:r>
      </w:ins>
      <w:ins w:id="200" w:author="Surette, Tobie (DFO/MPO)" w:date="2024-10-11T15:51:00Z">
        <w:r w:rsidR="0081131C">
          <w:rPr>
            <w:rFonts w:ascii="Arial" w:eastAsia="CMR10" w:hAnsi="Arial" w:cs="Arial"/>
            <w:color w:val="000000"/>
            <w:kern w:val="0"/>
            <w:sz w:val="20"/>
            <w:szCs w:val="20"/>
          </w:rPr>
          <w:t>s</w:t>
        </w:r>
      </w:ins>
      <w:ins w:id="201" w:author="Surette, Tobie (DFO/MPO)" w:date="2024-10-11T15:40:00Z">
        <w:r w:rsidR="006840FC">
          <w:rPr>
            <w:rFonts w:ascii="Arial" w:eastAsia="CMR10" w:hAnsi="Arial" w:cs="Arial"/>
            <w:color w:val="000000"/>
            <w:kern w:val="0"/>
            <w:sz w:val="20"/>
            <w:szCs w:val="20"/>
          </w:rPr>
          <w:t xml:space="preserve"> which can identify the shell condition of snow crab from a set of pho</w:t>
        </w:r>
      </w:ins>
      <w:ins w:id="202" w:author="Surette, Tobie (DFO/MPO)" w:date="2024-10-11T15:41:00Z">
        <w:r w:rsidR="006840FC">
          <w:rPr>
            <w:rFonts w:ascii="Arial" w:eastAsia="CMR10" w:hAnsi="Arial" w:cs="Arial"/>
            <w:color w:val="000000"/>
            <w:kern w:val="0"/>
            <w:sz w:val="20"/>
            <w:szCs w:val="20"/>
          </w:rPr>
          <w:t xml:space="preserve">tos with good accuracy. Different methods were </w:t>
        </w:r>
      </w:ins>
      <w:ins w:id="203" w:author="Surette, Tobie (DFO/MPO)" w:date="2024-10-11T15:51:00Z">
        <w:r w:rsidR="0081131C">
          <w:rPr>
            <w:rFonts w:ascii="Arial" w:eastAsia="CMR10" w:hAnsi="Arial" w:cs="Arial"/>
            <w:color w:val="000000"/>
            <w:kern w:val="0"/>
            <w:sz w:val="20"/>
            <w:szCs w:val="20"/>
          </w:rPr>
          <w:t>tested and compared.</w:t>
        </w:r>
      </w:ins>
    </w:p>
    <w:p w14:paraId="282FF6BB" w14:textId="2098AE41" w:rsidR="0081131C" w:rsidRDefault="0081131C" w:rsidP="00110BD9">
      <w:pPr>
        <w:rPr>
          <w:ins w:id="204" w:author="Surette, Tobie (DFO/MPO)" w:date="2024-10-11T15:39:00Z"/>
          <w:rFonts w:ascii="Arial" w:eastAsia="CMR10" w:hAnsi="Arial" w:cs="Arial"/>
          <w:color w:val="000000"/>
          <w:kern w:val="0"/>
          <w:sz w:val="20"/>
          <w:szCs w:val="20"/>
        </w:rPr>
      </w:pPr>
      <w:ins w:id="205" w:author="Surette, Tobie (DFO/MPO)" w:date="2024-10-11T15:51:00Z">
        <w:r>
          <w:rPr>
            <w:rFonts w:ascii="Arial" w:eastAsia="CMR10" w:hAnsi="Arial" w:cs="Arial"/>
            <w:color w:val="000000"/>
            <w:kern w:val="0"/>
            <w:sz w:val="20"/>
            <w:szCs w:val="20"/>
          </w:rPr>
          <w:t>A</w:t>
        </w:r>
      </w:ins>
      <w:ins w:id="206" w:author="Surette, Tobie (DFO/MPO)" w:date="2024-10-11T15:53:00Z">
        <w:r>
          <w:rPr>
            <w:rFonts w:ascii="Arial" w:eastAsia="CMR10" w:hAnsi="Arial" w:cs="Arial"/>
            <w:color w:val="000000"/>
            <w:kern w:val="0"/>
            <w:sz w:val="20"/>
            <w:szCs w:val="20"/>
          </w:rPr>
          <w:t>n</w:t>
        </w:r>
      </w:ins>
      <w:ins w:id="207" w:author="Surette, Tobie (DFO/MPO)" w:date="2024-10-11T15:51:00Z">
        <w:r>
          <w:rPr>
            <w:rFonts w:ascii="Arial" w:eastAsia="CMR10" w:hAnsi="Arial" w:cs="Arial"/>
            <w:color w:val="000000"/>
            <w:kern w:val="0"/>
            <w:sz w:val="20"/>
            <w:szCs w:val="20"/>
          </w:rPr>
          <w:t xml:space="preserve"> </w:t>
        </w:r>
      </w:ins>
      <w:ins w:id="208" w:author="Surette, Tobie (DFO/MPO)" w:date="2024-10-11T15:53:00Z">
        <w:r>
          <w:rPr>
            <w:rFonts w:ascii="Arial" w:eastAsia="CMR10" w:hAnsi="Arial" w:cs="Arial"/>
            <w:color w:val="000000"/>
            <w:kern w:val="0"/>
            <w:sz w:val="20"/>
            <w:szCs w:val="20"/>
          </w:rPr>
          <w:t xml:space="preserve">AI </w:t>
        </w:r>
      </w:ins>
      <w:ins w:id="209" w:author="Surette, Tobie (DFO/MPO)" w:date="2024-10-11T15:51:00Z">
        <w:r>
          <w:rPr>
            <w:rFonts w:ascii="Arial" w:eastAsia="CMR10" w:hAnsi="Arial" w:cs="Arial"/>
            <w:color w:val="000000"/>
            <w:kern w:val="0"/>
            <w:sz w:val="20"/>
            <w:szCs w:val="20"/>
          </w:rPr>
          <w:t xml:space="preserve">shell condition </w:t>
        </w:r>
      </w:ins>
      <w:ins w:id="210" w:author="Surette, Tobie (DFO/MPO)" w:date="2024-10-11T15:52:00Z">
        <w:r>
          <w:rPr>
            <w:rFonts w:ascii="Arial" w:eastAsia="CMR10" w:hAnsi="Arial" w:cs="Arial"/>
            <w:color w:val="000000"/>
            <w:kern w:val="0"/>
            <w:sz w:val="20"/>
            <w:szCs w:val="20"/>
          </w:rPr>
          <w:t xml:space="preserve">identifier </w:t>
        </w:r>
      </w:ins>
      <w:ins w:id="211" w:author="Surette, Tobie (DFO/MPO)" w:date="2024-10-11T15:53:00Z">
        <w:r>
          <w:rPr>
            <w:rFonts w:ascii="Arial" w:eastAsia="CMR10" w:hAnsi="Arial" w:cs="Arial"/>
            <w:color w:val="000000"/>
            <w:kern w:val="0"/>
            <w:sz w:val="20"/>
            <w:szCs w:val="20"/>
          </w:rPr>
          <w:t>will automate the subjective and improve the consistency of its application.</w:t>
        </w:r>
      </w:ins>
    </w:p>
    <w:p w14:paraId="2119AC6F" w14:textId="6A9ACFC2" w:rsidR="00011C6D" w:rsidDel="00886BD2" w:rsidRDefault="0081131C" w:rsidP="00FB6141">
      <w:pPr>
        <w:autoSpaceDE w:val="0"/>
        <w:autoSpaceDN w:val="0"/>
        <w:adjustRightInd w:val="0"/>
        <w:spacing w:after="0" w:line="240" w:lineRule="auto"/>
        <w:rPr>
          <w:del w:id="212" w:author="Surette, Tobie (DFO/MPO)" w:date="2024-10-09T13:13:00Z"/>
          <w:rFonts w:ascii="Arial" w:eastAsia="CMR10" w:hAnsi="Arial" w:cs="Arial"/>
          <w:color w:val="000000"/>
          <w:kern w:val="0"/>
          <w:sz w:val="20"/>
          <w:szCs w:val="20"/>
        </w:rPr>
      </w:pPr>
      <w:ins w:id="213" w:author="Surette, Tobie (DFO/MPO)" w:date="2024-10-11T15:55:00Z">
        <w:r>
          <w:rPr>
            <w:rFonts w:ascii="Arial" w:eastAsia="CMR10" w:hAnsi="Arial" w:cs="Arial"/>
            <w:color w:val="000000"/>
            <w:kern w:val="0"/>
            <w:sz w:val="20"/>
            <w:szCs w:val="20"/>
          </w:rPr>
          <w:t xml:space="preserve">The correspondence </w:t>
        </w:r>
      </w:ins>
      <w:ins w:id="214" w:author="Surette, Tobie (DFO/MPO)" w:date="2024-10-11T15:56:00Z">
        <w:r>
          <w:rPr>
            <w:rFonts w:ascii="Arial" w:eastAsia="CMR10" w:hAnsi="Arial" w:cs="Arial"/>
            <w:color w:val="000000"/>
            <w:kern w:val="0"/>
            <w:sz w:val="20"/>
            <w:szCs w:val="20"/>
          </w:rPr>
          <w:t xml:space="preserve">between the </w:t>
        </w:r>
      </w:ins>
      <w:ins w:id="215" w:author="Surette, Tobie (DFO/MPO)" w:date="2024-11-05T14:11:00Z">
        <w:r w:rsidR="00F25B8D">
          <w:rPr>
            <w:rFonts w:ascii="Arial" w:eastAsia="CMR10" w:hAnsi="Arial" w:cs="Arial"/>
            <w:color w:val="000000"/>
            <w:kern w:val="0"/>
            <w:sz w:val="20"/>
            <w:szCs w:val="20"/>
          </w:rPr>
          <w:t>shell condition identification</w:t>
        </w:r>
      </w:ins>
      <w:ins w:id="216" w:author="Surette, Tobie (DFO/MPO)" w:date="2024-10-11T15:56:00Z">
        <w:r>
          <w:rPr>
            <w:rFonts w:ascii="Arial" w:eastAsia="CMR10" w:hAnsi="Arial" w:cs="Arial"/>
            <w:color w:val="000000"/>
            <w:kern w:val="0"/>
            <w:sz w:val="20"/>
            <w:szCs w:val="20"/>
          </w:rPr>
          <w:t xml:space="preserve"> and different measured material properties of the carapace will also be discussed.</w:t>
        </w:r>
      </w:ins>
      <w:bookmarkEnd w:id="1"/>
      <w:del w:id="217" w:author="Surette, Tobie (DFO/MPO)" w:date="2024-10-09T13:18:00Z">
        <w:r w:rsidR="00011C6D" w:rsidRPr="00812CE4" w:rsidDel="00F50C01">
          <w:rPr>
            <w:rFonts w:ascii="Arial" w:eastAsia="CMR10" w:hAnsi="Arial" w:cs="Arial"/>
            <w:color w:val="000000"/>
            <w:kern w:val="0"/>
            <w:sz w:val="20"/>
            <w:szCs w:val="20"/>
          </w:rPr>
          <w:delText>in the economic and ecological landscape</w:delText>
        </w:r>
      </w:del>
      <w:del w:id="218" w:author="Surette, Tobie (DFO/MPO)" w:date="2024-10-09T13:12:00Z">
        <w:r w:rsidR="00011C6D" w:rsidRPr="00812CE4" w:rsidDel="00FB6141">
          <w:rPr>
            <w:rFonts w:ascii="Arial" w:eastAsia="CMR10" w:hAnsi="Arial" w:cs="Arial"/>
            <w:color w:val="000000"/>
            <w:kern w:val="0"/>
            <w:sz w:val="20"/>
            <w:szCs w:val="20"/>
          </w:rPr>
          <w:delText>,</w:delText>
        </w:r>
      </w:del>
      <w:del w:id="219" w:author="Surette, Tobie (DFO/MPO)" w:date="2024-10-09T13:18:00Z">
        <w:r w:rsidR="00011C6D" w:rsidRPr="00812CE4" w:rsidDel="00F50C01">
          <w:rPr>
            <w:rFonts w:ascii="Arial" w:eastAsia="CMR10" w:hAnsi="Arial" w:cs="Arial"/>
            <w:color w:val="000000"/>
            <w:kern w:val="0"/>
            <w:sz w:val="20"/>
            <w:szCs w:val="20"/>
          </w:rPr>
          <w:delText xml:space="preserve"> with an export value of $364.6 million in</w:delText>
        </w:r>
      </w:del>
    </w:p>
    <w:p w14:paraId="70F8E654" w14:textId="142DE22C" w:rsidR="00011C6D" w:rsidDel="00886BD2" w:rsidRDefault="00011C6D" w:rsidP="00FB6141">
      <w:pPr>
        <w:autoSpaceDE w:val="0"/>
        <w:autoSpaceDN w:val="0"/>
        <w:adjustRightInd w:val="0"/>
        <w:spacing w:after="0" w:line="240" w:lineRule="auto"/>
        <w:rPr>
          <w:del w:id="220" w:author="Surette, Tobie (DFO/MPO)" w:date="2024-10-09T13:21:00Z"/>
          <w:rFonts w:ascii="Arial" w:eastAsia="CMR10" w:hAnsi="Arial" w:cs="Arial"/>
          <w:color w:val="000000"/>
          <w:kern w:val="0"/>
          <w:sz w:val="20"/>
          <w:szCs w:val="20"/>
        </w:rPr>
      </w:pPr>
      <w:del w:id="221" w:author="Surette, Tobie (DFO/MPO)" w:date="2024-10-09T13:18:00Z">
        <w:r w:rsidRPr="00812CE4" w:rsidDel="00F50C01">
          <w:rPr>
            <w:rFonts w:ascii="Arial" w:eastAsia="CMR10" w:hAnsi="Arial" w:cs="Arial"/>
            <w:color w:val="000000"/>
            <w:kern w:val="0"/>
            <w:sz w:val="20"/>
            <w:szCs w:val="20"/>
          </w:rPr>
          <w:delText>2021 [</w:delText>
        </w:r>
        <w:r w:rsidRPr="00812CE4" w:rsidDel="00F50C01">
          <w:rPr>
            <w:rFonts w:ascii="Arial" w:eastAsia="CMR10" w:hAnsi="Arial" w:cs="Arial"/>
            <w:color w:val="0000FF"/>
            <w:kern w:val="0"/>
            <w:sz w:val="20"/>
            <w:szCs w:val="20"/>
          </w:rPr>
          <w:delText>2</w:delText>
        </w:r>
        <w:r w:rsidRPr="00812CE4" w:rsidDel="00F50C01">
          <w:rPr>
            <w:rFonts w:ascii="Arial" w:eastAsia="CMR10" w:hAnsi="Arial" w:cs="Arial"/>
            <w:color w:val="000000"/>
            <w:kern w:val="0"/>
            <w:sz w:val="20"/>
            <w:szCs w:val="20"/>
          </w:rPr>
          <w:delText xml:space="preserve">], </w:delText>
        </w:r>
      </w:del>
      <w:del w:id="222" w:author="Surette, Tobie (DFO/MPO)" w:date="2024-10-09T13:21:00Z">
        <w:r w:rsidRPr="00812CE4" w:rsidDel="00F50C01">
          <w:rPr>
            <w:rFonts w:ascii="Arial" w:eastAsia="CMR10" w:hAnsi="Arial" w:cs="Arial"/>
            <w:color w:val="000000"/>
            <w:kern w:val="0"/>
            <w:sz w:val="20"/>
            <w:szCs w:val="20"/>
          </w:rPr>
          <w:delText>requiring accurate and effective methods to assess the health and condition</w:delText>
        </w:r>
      </w:del>
    </w:p>
    <w:p w14:paraId="17A913B6" w14:textId="4AEDD98E" w:rsidR="00011C6D" w:rsidRPr="00812CE4" w:rsidDel="00F50C01" w:rsidRDefault="00011C6D" w:rsidP="00011C6D">
      <w:pPr>
        <w:autoSpaceDE w:val="0"/>
        <w:autoSpaceDN w:val="0"/>
        <w:adjustRightInd w:val="0"/>
        <w:spacing w:after="0" w:line="240" w:lineRule="auto"/>
        <w:rPr>
          <w:del w:id="223" w:author="Surette, Tobie (DFO/MPO)" w:date="2024-10-09T13:21:00Z"/>
          <w:rFonts w:ascii="Arial" w:eastAsia="CMR10" w:hAnsi="Arial" w:cs="Arial"/>
          <w:color w:val="000000"/>
          <w:kern w:val="0"/>
          <w:sz w:val="20"/>
          <w:szCs w:val="20"/>
        </w:rPr>
      </w:pPr>
      <w:del w:id="224" w:author="Surette, Tobie (DFO/MPO)" w:date="2024-10-09T13:21:00Z">
        <w:r w:rsidRPr="00812CE4" w:rsidDel="00F50C01">
          <w:rPr>
            <w:rFonts w:ascii="Arial" w:eastAsia="CMR10" w:hAnsi="Arial" w:cs="Arial"/>
            <w:color w:val="000000"/>
            <w:kern w:val="0"/>
            <w:sz w:val="20"/>
            <w:szCs w:val="20"/>
          </w:rPr>
          <w:delText>of individual crab specimens. Traditional methods of assessing shell condition, which</w:delText>
        </w:r>
      </w:del>
    </w:p>
    <w:p w14:paraId="4C65F5DF" w14:textId="21BFF18F" w:rsidR="00011C6D" w:rsidRPr="00812CE4" w:rsidDel="00F50C01" w:rsidRDefault="00011C6D" w:rsidP="00011C6D">
      <w:pPr>
        <w:autoSpaceDE w:val="0"/>
        <w:autoSpaceDN w:val="0"/>
        <w:adjustRightInd w:val="0"/>
        <w:spacing w:after="0" w:line="240" w:lineRule="auto"/>
        <w:rPr>
          <w:del w:id="225" w:author="Surette, Tobie (DFO/MPO)" w:date="2024-10-09T13:21:00Z"/>
          <w:rFonts w:ascii="Arial" w:eastAsia="CMR10" w:hAnsi="Arial" w:cs="Arial"/>
          <w:color w:val="000000"/>
          <w:kern w:val="0"/>
          <w:sz w:val="20"/>
          <w:szCs w:val="20"/>
        </w:rPr>
      </w:pPr>
      <w:del w:id="226" w:author="Surette, Tobie (DFO/MPO)" w:date="2024-10-09T13:21:00Z">
        <w:r w:rsidRPr="00812CE4" w:rsidDel="00F50C01">
          <w:rPr>
            <w:rFonts w:ascii="Arial" w:eastAsia="CMR10" w:hAnsi="Arial" w:cs="Arial"/>
            <w:color w:val="000000"/>
            <w:kern w:val="0"/>
            <w:sz w:val="20"/>
            <w:szCs w:val="20"/>
          </w:rPr>
          <w:delText>often rely on manual inspection by fishermen, are prone to subjectivity and can lack</w:delText>
        </w:r>
      </w:del>
    </w:p>
    <w:p w14:paraId="7E965429" w14:textId="0AED9E91" w:rsidR="00011C6D" w:rsidRPr="00812CE4" w:rsidDel="00F50C01" w:rsidRDefault="00011C6D" w:rsidP="00011C6D">
      <w:pPr>
        <w:autoSpaceDE w:val="0"/>
        <w:autoSpaceDN w:val="0"/>
        <w:adjustRightInd w:val="0"/>
        <w:spacing w:after="0" w:line="240" w:lineRule="auto"/>
        <w:rPr>
          <w:del w:id="227" w:author="Surette, Tobie (DFO/MPO)" w:date="2024-10-09T13:21:00Z"/>
          <w:rFonts w:ascii="Arial" w:eastAsia="CMR10" w:hAnsi="Arial" w:cs="Arial"/>
          <w:color w:val="000000"/>
          <w:kern w:val="0"/>
          <w:sz w:val="20"/>
          <w:szCs w:val="20"/>
        </w:rPr>
      </w:pPr>
      <w:del w:id="228" w:author="Surette, Tobie (DFO/MPO)" w:date="2024-10-09T13:21:00Z">
        <w:r w:rsidRPr="00812CE4" w:rsidDel="00F50C01">
          <w:rPr>
            <w:rFonts w:ascii="Arial" w:eastAsia="CMR10" w:hAnsi="Arial" w:cs="Arial"/>
            <w:color w:val="000000"/>
            <w:kern w:val="0"/>
            <w:sz w:val="20"/>
            <w:szCs w:val="20"/>
          </w:rPr>
          <w:delText>consistency and reliability.</w:delText>
        </w:r>
      </w:del>
    </w:p>
    <w:p w14:paraId="2906E49E" w14:textId="77777777" w:rsidR="00011C6D" w:rsidRPr="00812CE4" w:rsidDel="00FB6141" w:rsidRDefault="00011C6D" w:rsidP="00011C6D">
      <w:pPr>
        <w:autoSpaceDE w:val="0"/>
        <w:autoSpaceDN w:val="0"/>
        <w:adjustRightInd w:val="0"/>
        <w:spacing w:after="0" w:line="240" w:lineRule="auto"/>
        <w:rPr>
          <w:del w:id="229" w:author="Surette, Tobie (DFO/MPO)" w:date="2024-10-09T13:17:00Z"/>
          <w:rFonts w:ascii="Arial" w:eastAsia="CMR10" w:hAnsi="Arial" w:cs="Arial"/>
          <w:color w:val="000000"/>
          <w:kern w:val="0"/>
          <w:sz w:val="20"/>
          <w:szCs w:val="20"/>
        </w:rPr>
      </w:pPr>
    </w:p>
    <w:p w14:paraId="6827952A" w14:textId="00AA0A25" w:rsidR="00011C6D" w:rsidRPr="00812CE4" w:rsidDel="00FB6141" w:rsidRDefault="00011C6D" w:rsidP="00011C6D">
      <w:pPr>
        <w:autoSpaceDE w:val="0"/>
        <w:autoSpaceDN w:val="0"/>
        <w:adjustRightInd w:val="0"/>
        <w:spacing w:after="0" w:line="240" w:lineRule="auto"/>
        <w:rPr>
          <w:del w:id="230" w:author="Surette, Tobie (DFO/MPO)" w:date="2024-10-09T13:17:00Z"/>
          <w:rFonts w:ascii="Arial" w:eastAsia="CMR10" w:hAnsi="Arial" w:cs="Arial"/>
          <w:color w:val="000000"/>
          <w:kern w:val="0"/>
          <w:sz w:val="20"/>
          <w:szCs w:val="20"/>
        </w:rPr>
      </w:pPr>
      <w:del w:id="231" w:author="Surette, Tobie (DFO/MPO)" w:date="2024-10-09T13:17:00Z">
        <w:r w:rsidRPr="00812CE4" w:rsidDel="00FB6141">
          <w:rPr>
            <w:rFonts w:ascii="Arial" w:eastAsia="CMR10" w:hAnsi="Arial" w:cs="Arial"/>
            <w:color w:val="000000"/>
            <w:kern w:val="0"/>
            <w:sz w:val="20"/>
            <w:szCs w:val="20"/>
          </w:rPr>
          <w:delText>The snow crab is an important species that lives mostly in the cold waters of</w:delText>
        </w:r>
      </w:del>
    </w:p>
    <w:p w14:paraId="5192583B" w14:textId="1653CCD7" w:rsidR="00011C6D" w:rsidRPr="00812CE4" w:rsidDel="00FB6141" w:rsidRDefault="00011C6D" w:rsidP="00011C6D">
      <w:pPr>
        <w:autoSpaceDE w:val="0"/>
        <w:autoSpaceDN w:val="0"/>
        <w:adjustRightInd w:val="0"/>
        <w:spacing w:after="0" w:line="240" w:lineRule="auto"/>
        <w:rPr>
          <w:del w:id="232" w:author="Surette, Tobie (DFO/MPO)" w:date="2024-10-09T13:17:00Z"/>
          <w:rFonts w:ascii="Arial" w:eastAsia="CMR10" w:hAnsi="Arial" w:cs="Arial"/>
          <w:color w:val="000000"/>
          <w:kern w:val="0"/>
          <w:sz w:val="20"/>
          <w:szCs w:val="20"/>
        </w:rPr>
      </w:pPr>
      <w:del w:id="233" w:author="Surette, Tobie (DFO/MPO)" w:date="2024-10-09T13:17:00Z">
        <w:r w:rsidRPr="00812CE4" w:rsidDel="00FB6141">
          <w:rPr>
            <w:rFonts w:ascii="Arial" w:eastAsia="CMR10" w:hAnsi="Arial" w:cs="Arial"/>
            <w:color w:val="000000"/>
            <w:kern w:val="0"/>
            <w:sz w:val="20"/>
            <w:szCs w:val="20"/>
          </w:rPr>
          <w:delText>the North Atlantic, particularly in the Gulf of St. Lawrence and off the coast of</w:delText>
        </w:r>
      </w:del>
    </w:p>
    <w:p w14:paraId="544A22F1" w14:textId="4EA8D22F" w:rsidR="00F01113" w:rsidRDefault="00011C6D" w:rsidP="00F50C01">
      <w:pPr>
        <w:autoSpaceDE w:val="0"/>
        <w:autoSpaceDN w:val="0"/>
        <w:adjustRightInd w:val="0"/>
        <w:spacing w:after="0" w:line="240" w:lineRule="auto"/>
        <w:rPr>
          <w:ins w:id="234" w:author="Surette, Tobie (DFO/MPO)" w:date="2024-10-09T13:24:00Z"/>
          <w:rFonts w:ascii="Arial" w:eastAsia="CMR10" w:hAnsi="Arial" w:cs="Arial"/>
          <w:color w:val="000000"/>
          <w:kern w:val="0"/>
          <w:sz w:val="20"/>
          <w:szCs w:val="20"/>
        </w:rPr>
      </w:pPr>
      <w:del w:id="235" w:author="Surette, Tobie (DFO/MPO)" w:date="2024-10-09T13:17:00Z">
        <w:r w:rsidRPr="00812CE4" w:rsidDel="00FB6141">
          <w:rPr>
            <w:rFonts w:ascii="Arial" w:eastAsia="CMR10" w:hAnsi="Arial" w:cs="Arial"/>
            <w:color w:val="000000"/>
            <w:kern w:val="0"/>
            <w:sz w:val="20"/>
            <w:szCs w:val="20"/>
          </w:rPr>
          <w:delText xml:space="preserve">New Brunswick. </w:delText>
        </w:r>
      </w:del>
    </w:p>
    <w:p w14:paraId="1ADCB235" w14:textId="77777777" w:rsidR="00565524" w:rsidRDefault="00565524" w:rsidP="00F50C01">
      <w:pPr>
        <w:autoSpaceDE w:val="0"/>
        <w:autoSpaceDN w:val="0"/>
        <w:adjustRightInd w:val="0"/>
        <w:spacing w:after="0" w:line="240" w:lineRule="auto"/>
        <w:rPr>
          <w:ins w:id="236" w:author="Surette, Tobie (DFO/MPO)" w:date="2024-10-09T15:43:00Z"/>
          <w:rFonts w:ascii="Arial" w:eastAsia="CMR10" w:hAnsi="Arial" w:cs="Arial"/>
          <w:color w:val="000000"/>
          <w:kern w:val="0"/>
          <w:sz w:val="20"/>
          <w:szCs w:val="20"/>
        </w:rPr>
      </w:pPr>
    </w:p>
    <w:p w14:paraId="2C0086DC" w14:textId="77777777" w:rsidR="0015196B" w:rsidRDefault="0015196B" w:rsidP="00F50C01">
      <w:pPr>
        <w:autoSpaceDE w:val="0"/>
        <w:autoSpaceDN w:val="0"/>
        <w:adjustRightInd w:val="0"/>
        <w:spacing w:after="0" w:line="240" w:lineRule="auto"/>
        <w:rPr>
          <w:ins w:id="237" w:author="Surette, Tobie (DFO/MPO)" w:date="2024-10-09T15:58:00Z"/>
          <w:rFonts w:ascii="Arial" w:eastAsia="CMR10" w:hAnsi="Arial" w:cs="Arial"/>
          <w:color w:val="000000"/>
          <w:kern w:val="0"/>
          <w:sz w:val="20"/>
          <w:szCs w:val="20"/>
        </w:rPr>
      </w:pPr>
    </w:p>
    <w:p w14:paraId="0138E212" w14:textId="77777777" w:rsidR="002E75EA" w:rsidRDefault="002E75EA" w:rsidP="00F50C01">
      <w:pPr>
        <w:autoSpaceDE w:val="0"/>
        <w:autoSpaceDN w:val="0"/>
        <w:adjustRightInd w:val="0"/>
        <w:spacing w:after="0" w:line="240" w:lineRule="auto"/>
        <w:rPr>
          <w:ins w:id="238" w:author="Surette, Tobie (DFO/MPO)" w:date="2024-10-09T16:20:00Z"/>
        </w:rPr>
      </w:pPr>
    </w:p>
    <w:p w14:paraId="3FD45581" w14:textId="79CA7E71" w:rsidR="00F01113" w:rsidRDefault="00F01113" w:rsidP="00F50C01">
      <w:pPr>
        <w:autoSpaceDE w:val="0"/>
        <w:autoSpaceDN w:val="0"/>
        <w:adjustRightInd w:val="0"/>
        <w:spacing w:after="0" w:line="240" w:lineRule="auto"/>
        <w:rPr>
          <w:ins w:id="239" w:author="Surette, Tobie (DFO/MPO)" w:date="2024-10-09T16:22:00Z"/>
          <w:b/>
          <w:bCs/>
        </w:rPr>
      </w:pPr>
      <w:ins w:id="240" w:author="Surette, Tobie (DFO/MPO)" w:date="2024-10-09T16:20:00Z">
        <w:r>
          <w:rPr>
            <w:b/>
            <w:bCs/>
          </w:rPr>
          <w:t xml:space="preserve">Of course, the ideal case would be to have age </w:t>
        </w:r>
      </w:ins>
      <w:ins w:id="241" w:author="Surette, Tobie (DFO/MPO)" w:date="2024-10-09T16:21:00Z">
        <w:r>
          <w:rPr>
            <w:b/>
            <w:bCs/>
          </w:rPr>
          <w:t>determinations on the carapace shells, which would allow for characterizing new fishery recruits and modeling annual dynamics between the age groups.</w:t>
        </w:r>
      </w:ins>
    </w:p>
    <w:p w14:paraId="1F9AA50B" w14:textId="77777777" w:rsidR="00F01113" w:rsidRDefault="00F01113" w:rsidP="00F50C01">
      <w:pPr>
        <w:autoSpaceDE w:val="0"/>
        <w:autoSpaceDN w:val="0"/>
        <w:adjustRightInd w:val="0"/>
        <w:spacing w:after="0" w:line="240" w:lineRule="auto"/>
        <w:rPr>
          <w:ins w:id="242" w:author="Surette, Tobie (DFO/MPO)" w:date="2024-10-09T16:22:00Z"/>
          <w:b/>
          <w:bCs/>
        </w:rPr>
      </w:pPr>
    </w:p>
    <w:p w14:paraId="1E201F4B" w14:textId="3E0F329E" w:rsidR="00F01113" w:rsidRDefault="00F01113" w:rsidP="00F50C01">
      <w:pPr>
        <w:autoSpaceDE w:val="0"/>
        <w:autoSpaceDN w:val="0"/>
        <w:adjustRightInd w:val="0"/>
        <w:spacing w:after="0" w:line="240" w:lineRule="auto"/>
        <w:rPr>
          <w:ins w:id="243" w:author="Surette, Tobie (DFO/MPO)" w:date="2024-10-09T16:23:00Z"/>
          <w:b/>
          <w:bCs/>
        </w:rPr>
      </w:pPr>
      <w:ins w:id="244" w:author="Surette, Tobie (DFO/MPO)" w:date="2024-10-09T16:22:00Z">
        <w:r>
          <w:rPr>
            <w:b/>
            <w:bCs/>
          </w:rPr>
          <w:t xml:space="preserve">A lesser goal would be to have a measure which neatly clusters new-shelled (i.e. have </w:t>
        </w:r>
        <w:proofErr w:type="spellStart"/>
        <w:r>
          <w:rPr>
            <w:b/>
            <w:bCs/>
          </w:rPr>
          <w:t>moulted</w:t>
        </w:r>
        <w:proofErr w:type="spellEnd"/>
        <w:r>
          <w:rPr>
            <w:b/>
            <w:bCs/>
          </w:rPr>
          <w:t xml:space="preserve"> less than a year ago) and old-shelled crab. </w:t>
        </w:r>
      </w:ins>
      <w:ins w:id="245" w:author="Surette, Tobie (DFO/MPO)" w:date="2024-10-09T16:23:00Z">
        <w:r>
          <w:rPr>
            <w:b/>
            <w:bCs/>
          </w:rPr>
          <w:t>Some measures, like measuring meat yield, do exist, but they are laborious (require lab analysis) and destructive.</w:t>
        </w:r>
      </w:ins>
    </w:p>
    <w:p w14:paraId="183CCC45" w14:textId="77777777" w:rsidR="00F01113" w:rsidRDefault="00F01113" w:rsidP="00F50C01">
      <w:pPr>
        <w:autoSpaceDE w:val="0"/>
        <w:autoSpaceDN w:val="0"/>
        <w:adjustRightInd w:val="0"/>
        <w:spacing w:after="0" w:line="240" w:lineRule="auto"/>
        <w:rPr>
          <w:ins w:id="246" w:author="Surette, Tobie (DFO/MPO)" w:date="2024-10-09T16:23:00Z"/>
          <w:b/>
          <w:bCs/>
        </w:rPr>
      </w:pPr>
    </w:p>
    <w:p w14:paraId="1CC1378F" w14:textId="5CD1AA21" w:rsidR="00F01113" w:rsidRPr="00F01113" w:rsidRDefault="00F01113" w:rsidP="00F50C01">
      <w:pPr>
        <w:autoSpaceDE w:val="0"/>
        <w:autoSpaceDN w:val="0"/>
        <w:adjustRightInd w:val="0"/>
        <w:spacing w:after="0" w:line="240" w:lineRule="auto"/>
        <w:rPr>
          <w:ins w:id="247" w:author="Surette, Tobie (DFO/MPO)" w:date="2024-10-09T16:20:00Z"/>
          <w:b/>
          <w:bCs/>
          <w:rPrChange w:id="248" w:author="Surette, Tobie (DFO/MPO)" w:date="2024-10-09T16:20:00Z">
            <w:rPr>
              <w:ins w:id="249" w:author="Surette, Tobie (DFO/MPO)" w:date="2024-10-09T16:20:00Z"/>
            </w:rPr>
          </w:rPrChange>
        </w:rPr>
      </w:pPr>
      <w:ins w:id="250" w:author="Surette, Tobie (DFO/MPO)" w:date="2024-10-09T16:24:00Z">
        <w:r>
          <w:rPr>
            <w:b/>
            <w:bCs/>
          </w:rPr>
          <w:t>Indirect measures of meat yield, such as ultrasonic measures, might also be possible.</w:t>
        </w:r>
      </w:ins>
    </w:p>
    <w:p w14:paraId="32053F46" w14:textId="77777777" w:rsidR="00F01113" w:rsidRDefault="00F01113" w:rsidP="00F50C01">
      <w:pPr>
        <w:autoSpaceDE w:val="0"/>
        <w:autoSpaceDN w:val="0"/>
        <w:adjustRightInd w:val="0"/>
        <w:spacing w:after="0" w:line="240" w:lineRule="auto"/>
        <w:rPr>
          <w:ins w:id="251" w:author="Surette, Tobie (DFO/MPO)" w:date="2024-10-09T16:08:00Z"/>
        </w:rPr>
      </w:pPr>
    </w:p>
    <w:p w14:paraId="49986DCD" w14:textId="6E8119F4" w:rsidR="00565524" w:rsidRDefault="00565524" w:rsidP="00F50C01">
      <w:pPr>
        <w:autoSpaceDE w:val="0"/>
        <w:autoSpaceDN w:val="0"/>
        <w:adjustRightInd w:val="0"/>
        <w:spacing w:after="0" w:line="240" w:lineRule="auto"/>
        <w:rPr>
          <w:ins w:id="252" w:author="Surette, Tobie (DFO/MPO)" w:date="2024-10-09T15:43:00Z"/>
          <w:rFonts w:ascii="Arial" w:eastAsia="CMR10" w:hAnsi="Arial" w:cs="Arial"/>
          <w:color w:val="000000"/>
          <w:kern w:val="0"/>
          <w:sz w:val="20"/>
          <w:szCs w:val="20"/>
        </w:rPr>
      </w:pPr>
    </w:p>
    <w:p w14:paraId="5B09754C" w14:textId="20BF6E77" w:rsidR="00E6559F" w:rsidRDefault="00E6559F" w:rsidP="00F50C01">
      <w:pPr>
        <w:autoSpaceDE w:val="0"/>
        <w:autoSpaceDN w:val="0"/>
        <w:adjustRightInd w:val="0"/>
        <w:spacing w:after="0" w:line="240" w:lineRule="auto"/>
        <w:rPr>
          <w:ins w:id="253" w:author="Surette, Tobie (DFO/MPO)" w:date="2024-10-09T13:52:00Z"/>
          <w:rFonts w:ascii="Arial" w:eastAsia="CMR10" w:hAnsi="Arial" w:cs="Arial"/>
          <w:color w:val="000000"/>
          <w:kern w:val="0"/>
          <w:sz w:val="20"/>
          <w:szCs w:val="20"/>
        </w:rPr>
      </w:pPr>
      <w:ins w:id="254" w:author="Surette, Tobie (DFO/MPO)" w:date="2024-10-09T13:52:00Z">
        <w:r>
          <w:rPr>
            <w:rFonts w:ascii="Arial" w:eastAsia="CMR10" w:hAnsi="Arial" w:cs="Arial"/>
            <w:color w:val="000000"/>
            <w:kern w:val="0"/>
            <w:sz w:val="20"/>
            <w:szCs w:val="20"/>
          </w:rPr>
          <w:t>In terms of management and assessing the stock and its dynamics,</w:t>
        </w:r>
      </w:ins>
    </w:p>
    <w:p w14:paraId="0D9471A9" w14:textId="59CD1C8B" w:rsidR="00E6559F" w:rsidRDefault="00E6559F" w:rsidP="00F50C01">
      <w:pPr>
        <w:autoSpaceDE w:val="0"/>
        <w:autoSpaceDN w:val="0"/>
        <w:adjustRightInd w:val="0"/>
        <w:spacing w:after="0" w:line="240" w:lineRule="auto"/>
        <w:rPr>
          <w:ins w:id="255" w:author="Surette, Tobie (DFO/MPO)" w:date="2024-10-09T13:57:00Z"/>
          <w:rFonts w:ascii="Arial" w:eastAsia="CMR10" w:hAnsi="Arial" w:cs="Arial"/>
          <w:color w:val="000000"/>
          <w:kern w:val="0"/>
          <w:sz w:val="20"/>
          <w:szCs w:val="20"/>
        </w:rPr>
      </w:pPr>
    </w:p>
    <w:p w14:paraId="21FFF972" w14:textId="44981E3A" w:rsidR="00E6559F" w:rsidRPr="00E6559F" w:rsidRDefault="00E6559F" w:rsidP="00F50C01">
      <w:pPr>
        <w:autoSpaceDE w:val="0"/>
        <w:autoSpaceDN w:val="0"/>
        <w:adjustRightInd w:val="0"/>
        <w:spacing w:after="0" w:line="240" w:lineRule="auto"/>
        <w:rPr>
          <w:ins w:id="256" w:author="Surette, Tobie (DFO/MPO)" w:date="2024-10-09T13:57:00Z"/>
          <w:rFonts w:ascii="Arial" w:eastAsia="CMR10" w:hAnsi="Arial" w:cs="Arial"/>
          <w:i/>
          <w:iCs/>
          <w:color w:val="000000"/>
          <w:kern w:val="0"/>
          <w:sz w:val="20"/>
          <w:szCs w:val="20"/>
          <w:rPrChange w:id="257" w:author="Surette, Tobie (DFO/MPO)" w:date="2024-10-09T13:57:00Z">
            <w:rPr>
              <w:ins w:id="258" w:author="Surette, Tobie (DFO/MPO)" w:date="2024-10-09T13:57:00Z"/>
              <w:rFonts w:ascii="Arial" w:eastAsia="CMR10" w:hAnsi="Arial" w:cs="Arial"/>
              <w:color w:val="000000"/>
              <w:kern w:val="0"/>
              <w:sz w:val="20"/>
              <w:szCs w:val="20"/>
            </w:rPr>
          </w:rPrChange>
        </w:rPr>
      </w:pPr>
      <w:ins w:id="259" w:author="Surette, Tobie (DFO/MPO)" w:date="2024-10-09T13:57:00Z">
        <w:r w:rsidRPr="00E6559F">
          <w:rPr>
            <w:rFonts w:ascii="Arial" w:eastAsia="CMR10" w:hAnsi="Arial" w:cs="Arial"/>
            <w:i/>
            <w:iCs/>
            <w:color w:val="000000"/>
            <w:kern w:val="0"/>
            <w:sz w:val="20"/>
            <w:szCs w:val="20"/>
            <w:rPrChange w:id="260" w:author="Surette, Tobie (DFO/MPO)" w:date="2024-10-09T13:57:00Z">
              <w:rPr>
                <w:rFonts w:ascii="Arial" w:eastAsia="CMR10" w:hAnsi="Arial" w:cs="Arial"/>
                <w:color w:val="000000"/>
                <w:kern w:val="0"/>
                <w:sz w:val="20"/>
                <w:szCs w:val="20"/>
              </w:rPr>
            </w:rPrChange>
          </w:rPr>
          <w:t>Caveats:</w:t>
        </w:r>
      </w:ins>
    </w:p>
    <w:p w14:paraId="77C24899" w14:textId="77777777" w:rsidR="00E6559F" w:rsidRDefault="00E6559F" w:rsidP="00F50C01">
      <w:pPr>
        <w:autoSpaceDE w:val="0"/>
        <w:autoSpaceDN w:val="0"/>
        <w:adjustRightInd w:val="0"/>
        <w:spacing w:after="0" w:line="240" w:lineRule="auto"/>
        <w:rPr>
          <w:ins w:id="261" w:author="Surette, Tobie (DFO/MPO)" w:date="2024-10-09T13:57:00Z"/>
          <w:rFonts w:ascii="Arial" w:eastAsia="CMR10" w:hAnsi="Arial" w:cs="Arial"/>
          <w:color w:val="000000"/>
          <w:kern w:val="0"/>
          <w:sz w:val="20"/>
          <w:szCs w:val="20"/>
        </w:rPr>
      </w:pPr>
    </w:p>
    <w:p w14:paraId="230D2E3A" w14:textId="4CE581C8" w:rsidR="00E6559F" w:rsidRDefault="00E6559F" w:rsidP="00F50C01">
      <w:pPr>
        <w:autoSpaceDE w:val="0"/>
        <w:autoSpaceDN w:val="0"/>
        <w:adjustRightInd w:val="0"/>
        <w:spacing w:after="0" w:line="240" w:lineRule="auto"/>
        <w:rPr>
          <w:ins w:id="262" w:author="Surette, Tobie (DFO/MPO)" w:date="2024-10-09T13:57:00Z"/>
          <w:rFonts w:ascii="Arial" w:eastAsia="CMR10" w:hAnsi="Arial" w:cs="Arial"/>
          <w:i/>
          <w:iCs/>
          <w:color w:val="000000"/>
          <w:kern w:val="0"/>
          <w:sz w:val="20"/>
          <w:szCs w:val="20"/>
        </w:rPr>
      </w:pPr>
      <w:ins w:id="263" w:author="Surette, Tobie (DFO/MPO)" w:date="2024-10-09T13:57:00Z">
        <w:r>
          <w:rPr>
            <w:rFonts w:ascii="Arial" w:eastAsia="CMR10" w:hAnsi="Arial" w:cs="Arial"/>
            <w:i/>
            <w:iCs/>
            <w:color w:val="000000"/>
            <w:kern w:val="0"/>
            <w:sz w:val="20"/>
            <w:szCs w:val="20"/>
          </w:rPr>
          <w:t>The methods presented is this document do not:</w:t>
        </w:r>
      </w:ins>
    </w:p>
    <w:p w14:paraId="2DC1AB7C" w14:textId="311F9BC5" w:rsidR="00524018" w:rsidRPr="00524018" w:rsidRDefault="00E6559F">
      <w:pPr>
        <w:pStyle w:val="ListParagraph"/>
        <w:numPr>
          <w:ilvl w:val="0"/>
          <w:numId w:val="1"/>
        </w:numPr>
        <w:autoSpaceDE w:val="0"/>
        <w:autoSpaceDN w:val="0"/>
        <w:adjustRightInd w:val="0"/>
        <w:spacing w:after="0" w:line="240" w:lineRule="auto"/>
        <w:rPr>
          <w:ins w:id="264" w:author="Surette, Tobie (DFO/MPO)" w:date="2024-10-09T13:52:00Z"/>
          <w:rFonts w:ascii="Arial" w:eastAsia="CMR10" w:hAnsi="Arial" w:cs="Arial"/>
          <w:i/>
          <w:iCs/>
          <w:color w:val="000000"/>
          <w:kern w:val="0"/>
          <w:sz w:val="20"/>
          <w:szCs w:val="20"/>
          <w:rPrChange w:id="265" w:author="Surette, Tobie (DFO/MPO)" w:date="2024-10-09T13:59:00Z">
            <w:rPr>
              <w:ins w:id="266" w:author="Surette, Tobie (DFO/MPO)" w:date="2024-10-09T13:52:00Z"/>
              <w:rFonts w:ascii="Arial" w:eastAsia="CMR10" w:hAnsi="Arial" w:cs="Arial"/>
              <w:color w:val="000000"/>
              <w:kern w:val="0"/>
              <w:sz w:val="20"/>
              <w:szCs w:val="20"/>
            </w:rPr>
          </w:rPrChange>
        </w:rPr>
        <w:pPrChange w:id="267" w:author="Surette, Tobie (DFO/MPO)" w:date="2024-10-09T13:59:00Z">
          <w:pPr>
            <w:autoSpaceDE w:val="0"/>
            <w:autoSpaceDN w:val="0"/>
            <w:adjustRightInd w:val="0"/>
            <w:spacing w:after="0" w:line="240" w:lineRule="auto"/>
          </w:pPr>
        </w:pPrChange>
      </w:pPr>
      <w:ins w:id="268" w:author="Surette, Tobie (DFO/MPO)" w:date="2024-10-09T13:57:00Z">
        <w:r>
          <w:rPr>
            <w:rFonts w:ascii="Arial" w:eastAsia="CMR10" w:hAnsi="Arial" w:cs="Arial"/>
            <w:i/>
            <w:iCs/>
            <w:color w:val="000000"/>
            <w:kern w:val="0"/>
            <w:sz w:val="20"/>
            <w:szCs w:val="20"/>
          </w:rPr>
          <w:t xml:space="preserve">Provide a means of assessing the </w:t>
        </w:r>
      </w:ins>
      <w:ins w:id="269" w:author="Surette, Tobie (DFO/MPO)" w:date="2024-10-09T13:58:00Z">
        <w:r>
          <w:rPr>
            <w:rFonts w:ascii="Arial" w:eastAsia="CMR10" w:hAnsi="Arial" w:cs="Arial"/>
            <w:i/>
            <w:iCs/>
            <w:color w:val="000000"/>
            <w:kern w:val="0"/>
            <w:sz w:val="20"/>
            <w:szCs w:val="20"/>
          </w:rPr>
          <w:t xml:space="preserve">validity/consistency of the shell condition scale itself, but only in replicating </w:t>
        </w:r>
        <w:r w:rsidR="00524018">
          <w:rPr>
            <w:rFonts w:ascii="Arial" w:eastAsia="CMR10" w:hAnsi="Arial" w:cs="Arial"/>
            <w:i/>
            <w:iCs/>
            <w:color w:val="000000"/>
            <w:kern w:val="0"/>
            <w:sz w:val="20"/>
            <w:szCs w:val="20"/>
          </w:rPr>
          <w:t xml:space="preserve">the </w:t>
        </w:r>
      </w:ins>
      <w:ins w:id="270" w:author="Surette, Tobie (DFO/MPO)" w:date="2024-10-09T13:59:00Z">
        <w:r w:rsidR="00524018">
          <w:rPr>
            <w:rFonts w:ascii="Arial" w:eastAsia="CMR10" w:hAnsi="Arial" w:cs="Arial"/>
            <w:i/>
            <w:iCs/>
            <w:color w:val="000000"/>
            <w:kern w:val="0"/>
            <w:sz w:val="20"/>
            <w:szCs w:val="20"/>
          </w:rPr>
          <w:t>particular assessments made by trained DFO technicians during science surveys.</w:t>
        </w:r>
      </w:ins>
    </w:p>
    <w:p w14:paraId="44F6B587" w14:textId="77777777" w:rsidR="00E6559F" w:rsidRDefault="00E6559F" w:rsidP="00F50C01">
      <w:pPr>
        <w:autoSpaceDE w:val="0"/>
        <w:autoSpaceDN w:val="0"/>
        <w:adjustRightInd w:val="0"/>
        <w:spacing w:after="0" w:line="240" w:lineRule="auto"/>
        <w:rPr>
          <w:ins w:id="271" w:author="Surette, Tobie (DFO/MPO)" w:date="2024-10-09T13:32:00Z"/>
          <w:rFonts w:ascii="Arial" w:eastAsia="CMR10" w:hAnsi="Arial" w:cs="Arial"/>
          <w:color w:val="000000"/>
          <w:kern w:val="0"/>
          <w:sz w:val="20"/>
          <w:szCs w:val="20"/>
        </w:rPr>
      </w:pPr>
    </w:p>
    <w:p w14:paraId="4F6EBC4D" w14:textId="77777777" w:rsidR="006D3806" w:rsidRDefault="006D3806" w:rsidP="00F50C01">
      <w:pPr>
        <w:autoSpaceDE w:val="0"/>
        <w:autoSpaceDN w:val="0"/>
        <w:adjustRightInd w:val="0"/>
        <w:spacing w:after="0" w:line="240" w:lineRule="auto"/>
        <w:rPr>
          <w:ins w:id="272" w:author="Surette, Tobie (DFO/MPO)" w:date="2024-10-09T13:32:00Z"/>
          <w:rFonts w:ascii="Arial" w:eastAsia="CMR10" w:hAnsi="Arial" w:cs="Arial"/>
          <w:color w:val="000000"/>
          <w:kern w:val="0"/>
          <w:sz w:val="20"/>
          <w:szCs w:val="20"/>
        </w:rPr>
      </w:pPr>
    </w:p>
    <w:p w14:paraId="764F9F74" w14:textId="1E315B3F" w:rsidR="00011C6D" w:rsidDel="00F50C01" w:rsidRDefault="00011C6D" w:rsidP="00FB6141">
      <w:pPr>
        <w:autoSpaceDE w:val="0"/>
        <w:autoSpaceDN w:val="0"/>
        <w:adjustRightInd w:val="0"/>
        <w:spacing w:after="0" w:line="240" w:lineRule="auto"/>
        <w:rPr>
          <w:del w:id="273" w:author="Surette, Tobie (DFO/MPO)" w:date="2024-10-09T13:15:00Z"/>
          <w:rFonts w:ascii="Arial" w:eastAsia="CMR10" w:hAnsi="Arial" w:cs="Arial"/>
          <w:color w:val="000000"/>
          <w:kern w:val="0"/>
          <w:sz w:val="20"/>
          <w:szCs w:val="20"/>
        </w:rPr>
      </w:pPr>
      <w:del w:id="274" w:author="Surette, Tobie (DFO/MPO)" w:date="2024-10-09T13:22:00Z">
        <w:r w:rsidRPr="00011C6D" w:rsidDel="00F50C01">
          <w:rPr>
            <w:rFonts w:ascii="Arial" w:eastAsia="CMR10" w:hAnsi="Arial" w:cs="Arial"/>
            <w:color w:val="000000"/>
            <w:kern w:val="0"/>
            <w:sz w:val="20"/>
            <w:szCs w:val="20"/>
          </w:rPr>
          <w:delText xml:space="preserve">This crustacean is important to the economy of </w:delText>
        </w:r>
      </w:del>
      <w:del w:id="275" w:author="Surette, Tobie (DFO/MPO)" w:date="2024-10-09T13:15:00Z">
        <w:r w:rsidRPr="00011C6D" w:rsidDel="00FB6141">
          <w:rPr>
            <w:rFonts w:ascii="Arial" w:eastAsia="CMR10" w:hAnsi="Arial" w:cs="Arial"/>
            <w:color w:val="000000"/>
            <w:kern w:val="0"/>
            <w:sz w:val="20"/>
            <w:szCs w:val="20"/>
          </w:rPr>
          <w:delText>New Brunswick and</w:delText>
        </w:r>
      </w:del>
    </w:p>
    <w:p w14:paraId="67A5250B" w14:textId="18F8498E" w:rsidR="00011C6D" w:rsidRPr="00011C6D" w:rsidDel="00F01113" w:rsidRDefault="00011C6D" w:rsidP="00FB6141">
      <w:pPr>
        <w:autoSpaceDE w:val="0"/>
        <w:autoSpaceDN w:val="0"/>
        <w:adjustRightInd w:val="0"/>
        <w:spacing w:after="0" w:line="240" w:lineRule="auto"/>
        <w:rPr>
          <w:del w:id="276" w:author="Surette, Tobie (DFO/MPO)" w:date="2024-10-09T16:19:00Z"/>
          <w:rFonts w:ascii="Arial" w:eastAsia="CMR10" w:hAnsi="Arial" w:cs="Arial"/>
          <w:color w:val="000000"/>
          <w:kern w:val="0"/>
          <w:sz w:val="20"/>
          <w:szCs w:val="20"/>
        </w:rPr>
      </w:pPr>
      <w:del w:id="277" w:author="Surette, Tobie (DFO/MPO)" w:date="2024-10-09T13:15:00Z">
        <w:r w:rsidRPr="00011C6D" w:rsidDel="00FB6141">
          <w:rPr>
            <w:rFonts w:ascii="Arial" w:eastAsia="CMR10" w:hAnsi="Arial" w:cs="Arial"/>
            <w:color w:val="000000"/>
            <w:kern w:val="0"/>
            <w:sz w:val="20"/>
            <w:szCs w:val="20"/>
          </w:rPr>
          <w:delText>Canada</w:delText>
        </w:r>
      </w:del>
      <w:del w:id="278" w:author="Surette, Tobie (DFO/MPO)" w:date="2024-10-09T13:22:00Z">
        <w:r w:rsidRPr="00011C6D" w:rsidDel="00F50C01">
          <w:rPr>
            <w:rFonts w:ascii="Arial" w:eastAsia="CMR10" w:hAnsi="Arial" w:cs="Arial"/>
            <w:color w:val="000000"/>
            <w:kern w:val="0"/>
            <w:sz w:val="20"/>
            <w:szCs w:val="20"/>
          </w:rPr>
          <w:delText xml:space="preserve">, since it is one of the fishing industry’s primary products. </w:delText>
        </w:r>
      </w:del>
      <w:del w:id="279" w:author="Surette, Tobie (DFO/MPO)" w:date="2024-10-11T15:57:00Z">
        <w:r w:rsidRPr="00011C6D" w:rsidDel="0081131C">
          <w:rPr>
            <w:rFonts w:ascii="Arial" w:eastAsia="CMR10" w:hAnsi="Arial" w:cs="Arial"/>
            <w:color w:val="000000"/>
            <w:kern w:val="0"/>
            <w:sz w:val="20"/>
            <w:szCs w:val="20"/>
          </w:rPr>
          <w:delText>The snow crab’s molt</w:delText>
        </w:r>
      </w:del>
    </w:p>
    <w:p w14:paraId="458AF33C" w14:textId="62D5C818" w:rsidR="00011C6D" w:rsidRPr="00011C6D" w:rsidDel="00F01113" w:rsidRDefault="00011C6D" w:rsidP="00011C6D">
      <w:pPr>
        <w:autoSpaceDE w:val="0"/>
        <w:autoSpaceDN w:val="0"/>
        <w:adjustRightInd w:val="0"/>
        <w:spacing w:after="0" w:line="240" w:lineRule="auto"/>
        <w:rPr>
          <w:del w:id="280" w:author="Surette, Tobie (DFO/MPO)" w:date="2024-10-09T16:19:00Z"/>
          <w:rFonts w:ascii="Arial" w:eastAsia="CMR10" w:hAnsi="Arial" w:cs="Arial"/>
          <w:color w:val="000000"/>
          <w:kern w:val="0"/>
          <w:sz w:val="20"/>
          <w:szCs w:val="20"/>
        </w:rPr>
      </w:pPr>
      <w:del w:id="281" w:author="Surette, Tobie (DFO/MPO)" w:date="2024-10-11T15:57:00Z">
        <w:r w:rsidRPr="00011C6D" w:rsidDel="0081131C">
          <w:rPr>
            <w:rFonts w:ascii="Arial" w:eastAsia="CMR10" w:hAnsi="Arial" w:cs="Arial"/>
            <w:color w:val="000000"/>
            <w:kern w:val="0"/>
            <w:sz w:val="20"/>
            <w:szCs w:val="20"/>
          </w:rPr>
          <w:delText>is a natural process in which it removes its shell to form a bigger one. This occurrence</w:delText>
        </w:r>
      </w:del>
    </w:p>
    <w:p w14:paraId="7EA20F46" w14:textId="3E6A226D" w:rsidR="00011C6D" w:rsidRPr="00011C6D" w:rsidDel="0081131C" w:rsidRDefault="00011C6D" w:rsidP="00011C6D">
      <w:pPr>
        <w:autoSpaceDE w:val="0"/>
        <w:autoSpaceDN w:val="0"/>
        <w:adjustRightInd w:val="0"/>
        <w:spacing w:after="0" w:line="240" w:lineRule="auto"/>
        <w:rPr>
          <w:del w:id="282" w:author="Surette, Tobie (DFO/MPO)" w:date="2024-10-11T15:57:00Z"/>
          <w:rFonts w:ascii="Arial" w:eastAsia="CMR10" w:hAnsi="Arial" w:cs="Arial"/>
          <w:color w:val="000000"/>
          <w:kern w:val="0"/>
          <w:sz w:val="20"/>
          <w:szCs w:val="20"/>
        </w:rPr>
      </w:pPr>
      <w:del w:id="283" w:author="Surette, Tobie (DFO/MPO)" w:date="2024-10-11T15:57:00Z">
        <w:r w:rsidRPr="00011C6D" w:rsidDel="0081131C">
          <w:rPr>
            <w:rFonts w:ascii="Arial" w:eastAsia="CMR10" w:hAnsi="Arial" w:cs="Arial"/>
            <w:color w:val="000000"/>
            <w:kern w:val="0"/>
            <w:sz w:val="20"/>
            <w:szCs w:val="20"/>
          </w:rPr>
          <w:delText>is followed with temporary weakness, as the crab softens, leaving it more vulnerable</w:delText>
        </w:r>
      </w:del>
    </w:p>
    <w:p w14:paraId="2A30DF66" w14:textId="08B7840C" w:rsidR="00011C6D" w:rsidRPr="00011C6D" w:rsidDel="0081131C" w:rsidRDefault="00011C6D" w:rsidP="00011C6D">
      <w:pPr>
        <w:autoSpaceDE w:val="0"/>
        <w:autoSpaceDN w:val="0"/>
        <w:adjustRightInd w:val="0"/>
        <w:spacing w:after="0" w:line="240" w:lineRule="auto"/>
        <w:rPr>
          <w:del w:id="284" w:author="Surette, Tobie (DFO/MPO)" w:date="2024-10-11T15:57:00Z"/>
          <w:rFonts w:ascii="Arial" w:eastAsia="CMR10" w:hAnsi="Arial" w:cs="Arial"/>
          <w:color w:val="000000"/>
          <w:kern w:val="0"/>
          <w:sz w:val="20"/>
          <w:szCs w:val="20"/>
        </w:rPr>
      </w:pPr>
      <w:del w:id="285" w:author="Surette, Tobie (DFO/MPO)" w:date="2024-10-11T15:57:00Z">
        <w:r w:rsidRPr="00011C6D" w:rsidDel="0081131C">
          <w:rPr>
            <w:rFonts w:ascii="Arial" w:eastAsia="CMR10" w:hAnsi="Arial" w:cs="Arial"/>
            <w:color w:val="000000"/>
            <w:kern w:val="0"/>
            <w:sz w:val="20"/>
            <w:szCs w:val="20"/>
          </w:rPr>
          <w:delText>to predators. This presents a dilemma for the fishing business since catching crabs</w:delText>
        </w:r>
      </w:del>
    </w:p>
    <w:p w14:paraId="2FF72658" w14:textId="035168AD" w:rsidR="00011C6D" w:rsidRPr="00011C6D" w:rsidDel="0081131C" w:rsidRDefault="00011C6D" w:rsidP="00011C6D">
      <w:pPr>
        <w:autoSpaceDE w:val="0"/>
        <w:autoSpaceDN w:val="0"/>
        <w:adjustRightInd w:val="0"/>
        <w:spacing w:after="0" w:line="240" w:lineRule="auto"/>
        <w:rPr>
          <w:del w:id="286" w:author="Surette, Tobie (DFO/MPO)" w:date="2024-10-11T15:57:00Z"/>
          <w:rFonts w:ascii="Arial" w:eastAsia="CMR10" w:hAnsi="Arial" w:cs="Arial"/>
          <w:color w:val="000000"/>
          <w:kern w:val="0"/>
          <w:sz w:val="20"/>
          <w:szCs w:val="20"/>
        </w:rPr>
      </w:pPr>
      <w:del w:id="287" w:author="Surette, Tobie (DFO/MPO)" w:date="2024-10-11T15:57:00Z">
        <w:r w:rsidRPr="00011C6D" w:rsidDel="0081131C">
          <w:rPr>
            <w:rFonts w:ascii="Arial" w:eastAsia="CMR10" w:hAnsi="Arial" w:cs="Arial"/>
            <w:color w:val="000000"/>
            <w:kern w:val="0"/>
            <w:sz w:val="20"/>
            <w:szCs w:val="20"/>
          </w:rPr>
          <w:delText>during the molting cycle might result in reduced product quality. Managing fishing</w:delText>
        </w:r>
      </w:del>
    </w:p>
    <w:p w14:paraId="3786D317" w14:textId="65295DAE" w:rsidR="00011C6D" w:rsidRPr="00011C6D" w:rsidDel="0081131C" w:rsidRDefault="00011C6D" w:rsidP="00011C6D">
      <w:pPr>
        <w:autoSpaceDE w:val="0"/>
        <w:autoSpaceDN w:val="0"/>
        <w:adjustRightInd w:val="0"/>
        <w:spacing w:after="0" w:line="240" w:lineRule="auto"/>
        <w:rPr>
          <w:del w:id="288" w:author="Surette, Tobie (DFO/MPO)" w:date="2024-10-11T15:57:00Z"/>
          <w:rFonts w:ascii="Arial" w:eastAsia="CMR10" w:hAnsi="Arial" w:cs="Arial"/>
          <w:color w:val="000000"/>
          <w:kern w:val="0"/>
          <w:sz w:val="20"/>
          <w:szCs w:val="20"/>
        </w:rPr>
      </w:pPr>
      <w:del w:id="289" w:author="Surette, Tobie (DFO/MPO)" w:date="2024-10-11T15:57:00Z">
        <w:r w:rsidRPr="00011C6D" w:rsidDel="0081131C">
          <w:rPr>
            <w:rFonts w:ascii="Arial" w:eastAsia="CMR10" w:hAnsi="Arial" w:cs="Arial"/>
            <w:color w:val="000000"/>
            <w:kern w:val="0"/>
            <w:sz w:val="20"/>
            <w:szCs w:val="20"/>
          </w:rPr>
          <w:delText>seasons and monitoring the process are consequently critical to the survival of snow</w:delText>
        </w:r>
      </w:del>
    </w:p>
    <w:p w14:paraId="4A5CDA05" w14:textId="1F3B1793" w:rsidR="00011C6D" w:rsidDel="0081131C" w:rsidRDefault="00011C6D" w:rsidP="00011C6D">
      <w:pPr>
        <w:autoSpaceDE w:val="0"/>
        <w:autoSpaceDN w:val="0"/>
        <w:adjustRightInd w:val="0"/>
        <w:spacing w:after="0" w:line="240" w:lineRule="auto"/>
        <w:rPr>
          <w:del w:id="290" w:author="Surette, Tobie (DFO/MPO)" w:date="2024-10-11T15:57:00Z"/>
          <w:rFonts w:ascii="Arial" w:eastAsia="CMR10" w:hAnsi="Arial" w:cs="Arial"/>
          <w:color w:val="000000"/>
          <w:kern w:val="0"/>
          <w:sz w:val="20"/>
          <w:szCs w:val="20"/>
        </w:rPr>
      </w:pPr>
      <w:del w:id="291" w:author="Surette, Tobie (DFO/MPO)" w:date="2024-10-11T15:57:00Z">
        <w:r w:rsidRPr="00011C6D" w:rsidDel="0081131C">
          <w:rPr>
            <w:rFonts w:ascii="Arial" w:eastAsia="CMR10" w:hAnsi="Arial" w:cs="Arial"/>
            <w:color w:val="000000"/>
            <w:kern w:val="0"/>
            <w:sz w:val="20"/>
            <w:szCs w:val="20"/>
          </w:rPr>
          <w:delText>crab populations.</w:delText>
        </w:r>
      </w:del>
    </w:p>
    <w:p w14:paraId="48AF8C89" w14:textId="390418E0" w:rsidR="00011C6D" w:rsidRPr="00011C6D" w:rsidDel="0081131C" w:rsidRDefault="00011C6D" w:rsidP="00011C6D">
      <w:pPr>
        <w:autoSpaceDE w:val="0"/>
        <w:autoSpaceDN w:val="0"/>
        <w:adjustRightInd w:val="0"/>
        <w:spacing w:after="0" w:line="240" w:lineRule="auto"/>
        <w:rPr>
          <w:del w:id="292" w:author="Surette, Tobie (DFO/MPO)" w:date="2024-10-11T15:57:00Z"/>
          <w:rFonts w:ascii="Arial" w:eastAsia="CMR10" w:hAnsi="Arial" w:cs="Arial"/>
          <w:color w:val="000000"/>
          <w:kern w:val="0"/>
          <w:sz w:val="20"/>
          <w:szCs w:val="20"/>
        </w:rPr>
      </w:pPr>
    </w:p>
    <w:p w14:paraId="6724C24A" w14:textId="6D3B253C" w:rsidR="00011C6D" w:rsidRPr="00011C6D" w:rsidDel="0081131C" w:rsidRDefault="00011C6D" w:rsidP="00011C6D">
      <w:pPr>
        <w:autoSpaceDE w:val="0"/>
        <w:autoSpaceDN w:val="0"/>
        <w:adjustRightInd w:val="0"/>
        <w:spacing w:after="0" w:line="240" w:lineRule="auto"/>
        <w:rPr>
          <w:del w:id="293" w:author="Surette, Tobie (DFO/MPO)" w:date="2024-10-11T15:57:00Z"/>
          <w:rFonts w:ascii="Arial" w:eastAsia="CMR10" w:hAnsi="Arial" w:cs="Arial"/>
          <w:color w:val="000000"/>
          <w:kern w:val="0"/>
          <w:sz w:val="20"/>
          <w:szCs w:val="20"/>
        </w:rPr>
      </w:pPr>
      <w:del w:id="294" w:author="Surette, Tobie (DFO/MPO)" w:date="2024-10-11T15:57:00Z">
        <w:r w:rsidRPr="00011C6D" w:rsidDel="0081131C">
          <w:rPr>
            <w:rFonts w:ascii="Arial" w:eastAsia="CMR10" w:hAnsi="Arial" w:cs="Arial"/>
            <w:color w:val="000000"/>
            <w:kern w:val="0"/>
            <w:sz w:val="20"/>
            <w:szCs w:val="20"/>
          </w:rPr>
          <w:delText>Since snow crabs grow and molt, the most important question is: How can</w:delText>
        </w:r>
      </w:del>
    </w:p>
    <w:p w14:paraId="083E6DDF" w14:textId="1110632A" w:rsidR="00011C6D" w:rsidRPr="00011C6D" w:rsidDel="0081131C" w:rsidRDefault="00011C6D" w:rsidP="00011C6D">
      <w:pPr>
        <w:autoSpaceDE w:val="0"/>
        <w:autoSpaceDN w:val="0"/>
        <w:adjustRightInd w:val="0"/>
        <w:spacing w:after="0" w:line="240" w:lineRule="auto"/>
        <w:rPr>
          <w:del w:id="295" w:author="Surette, Tobie (DFO/MPO)" w:date="2024-10-11T15:57:00Z"/>
          <w:rFonts w:ascii="Arial" w:eastAsia="CMR10" w:hAnsi="Arial" w:cs="Arial"/>
          <w:color w:val="000000"/>
          <w:kern w:val="0"/>
          <w:sz w:val="20"/>
          <w:szCs w:val="20"/>
        </w:rPr>
      </w:pPr>
      <w:del w:id="296" w:author="Surette, Tobie (DFO/MPO)" w:date="2024-10-11T15:57:00Z">
        <w:r w:rsidRPr="00011C6D" w:rsidDel="0081131C">
          <w:rPr>
            <w:rFonts w:ascii="Arial" w:eastAsia="CMR10" w:hAnsi="Arial" w:cs="Arial"/>
            <w:color w:val="000000"/>
            <w:kern w:val="0"/>
            <w:sz w:val="20"/>
            <w:szCs w:val="20"/>
          </w:rPr>
          <w:delText>one achieve the best detection of different molting phases and characterize their</w:delText>
        </w:r>
      </w:del>
    </w:p>
    <w:p w14:paraId="5E09C772" w14:textId="1F3C3906" w:rsidR="00011C6D" w:rsidDel="0081131C" w:rsidRDefault="00011C6D" w:rsidP="00011C6D">
      <w:pPr>
        <w:autoSpaceDE w:val="0"/>
        <w:autoSpaceDN w:val="0"/>
        <w:adjustRightInd w:val="0"/>
        <w:spacing w:after="0" w:line="240" w:lineRule="auto"/>
        <w:rPr>
          <w:del w:id="297" w:author="Surette, Tobie (DFO/MPO)" w:date="2024-10-11T15:57:00Z"/>
          <w:rFonts w:ascii="Arial" w:eastAsia="CMR10" w:hAnsi="Arial" w:cs="Arial"/>
          <w:color w:val="000000"/>
          <w:kern w:val="0"/>
          <w:sz w:val="20"/>
          <w:szCs w:val="20"/>
        </w:rPr>
      </w:pPr>
      <w:del w:id="298" w:author="Surette, Tobie (DFO/MPO)" w:date="2024-10-11T15:57:00Z">
        <w:r w:rsidRPr="00011C6D" w:rsidDel="0081131C">
          <w:rPr>
            <w:rFonts w:ascii="Arial" w:eastAsia="CMR10" w:hAnsi="Arial" w:cs="Arial"/>
            <w:color w:val="000000"/>
            <w:kern w:val="0"/>
            <w:sz w:val="20"/>
            <w:szCs w:val="20"/>
          </w:rPr>
          <w:delText>exoskeleton conditions accurately?</w:delText>
        </w:r>
      </w:del>
    </w:p>
    <w:p w14:paraId="0AAA7D8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p>
    <w:p w14:paraId="38354C89"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This raises multidimensional challenges, including the need to characterize</w:t>
      </w:r>
    </w:p>
    <w:p w14:paraId="6FC601B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exoskeletal hardness, color and other physical properties to determine maturity and</w:t>
      </w:r>
    </w:p>
    <w:p w14:paraId="1A3D343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quality. In addition, natural variability between individuals and environmental conditions</w:t>
      </w:r>
    </w:p>
    <w:p w14:paraId="3909986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calls for accurate, non-invasive characterization methods. In this context,</w:t>
      </w:r>
    </w:p>
    <w:p w14:paraId="40292AA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combining data from NIR spectroscopy with crab imagery presents a promising</w:t>
      </w:r>
    </w:p>
    <w:p w14:paraId="0656CE3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integrated approach to addressing this challenge.</w:t>
      </w:r>
    </w:p>
    <w:p w14:paraId="5269949D" w14:textId="77777777" w:rsidR="00F01113" w:rsidRDefault="00F01113" w:rsidP="00011C6D">
      <w:pPr>
        <w:autoSpaceDE w:val="0"/>
        <w:autoSpaceDN w:val="0"/>
        <w:adjustRightInd w:val="0"/>
        <w:spacing w:after="0" w:line="240" w:lineRule="auto"/>
        <w:rPr>
          <w:ins w:id="299" w:author="Surette, Tobie (DFO/MPO)" w:date="2024-10-09T16:16:00Z"/>
          <w:rFonts w:ascii="Arial" w:eastAsia="CMR10" w:hAnsi="Arial" w:cs="Arial"/>
          <w:color w:val="000000"/>
          <w:kern w:val="0"/>
          <w:sz w:val="20"/>
          <w:szCs w:val="20"/>
        </w:rPr>
      </w:pPr>
    </w:p>
    <w:p w14:paraId="4B32FE7C" w14:textId="03183302"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The classification of soft-shell and hard-shell snow crabs is an essential task in</w:t>
      </w:r>
    </w:p>
    <w:p w14:paraId="7E59AC57"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the seafood industry, as it has a direct impact on product quality and market value.</w:t>
      </w:r>
    </w:p>
    <w:p w14:paraId="1861D6AC" w14:textId="77777777" w:rsidR="00F01113" w:rsidRDefault="00F01113" w:rsidP="00011C6D">
      <w:pPr>
        <w:autoSpaceDE w:val="0"/>
        <w:autoSpaceDN w:val="0"/>
        <w:adjustRightInd w:val="0"/>
        <w:spacing w:after="0" w:line="240" w:lineRule="auto"/>
        <w:rPr>
          <w:ins w:id="300" w:author="Surette, Tobie (DFO/MPO)" w:date="2024-10-09T16:16:00Z"/>
          <w:rFonts w:ascii="Arial" w:eastAsia="CMR10" w:hAnsi="Arial" w:cs="Arial"/>
          <w:color w:val="000000"/>
          <w:kern w:val="0"/>
          <w:sz w:val="20"/>
          <w:szCs w:val="20"/>
        </w:rPr>
      </w:pPr>
    </w:p>
    <w:p w14:paraId="513588E1" w14:textId="414BEA21"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Several techniques have been studied to meet this challenge, drawing on advances in</w:t>
      </w:r>
    </w:p>
    <w:p w14:paraId="0DD1029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imaging, spectroscopy and sensor technologies.</w:t>
      </w:r>
    </w:p>
    <w:p w14:paraId="6A3B0D39" w14:textId="77777777" w:rsidR="00F01113" w:rsidRDefault="00F01113" w:rsidP="00011C6D">
      <w:pPr>
        <w:autoSpaceDE w:val="0"/>
        <w:autoSpaceDN w:val="0"/>
        <w:adjustRightInd w:val="0"/>
        <w:spacing w:after="0" w:line="240" w:lineRule="auto"/>
        <w:rPr>
          <w:ins w:id="301" w:author="Surette, Tobie (DFO/MPO)" w:date="2024-10-09T16:16:00Z"/>
          <w:rFonts w:ascii="Arial" w:eastAsia="CMR10" w:hAnsi="Arial" w:cs="Arial"/>
          <w:color w:val="000000"/>
          <w:kern w:val="0"/>
          <w:sz w:val="20"/>
          <w:szCs w:val="20"/>
        </w:rPr>
      </w:pPr>
    </w:p>
    <w:p w14:paraId="265C64EC" w14:textId="3E0894A3"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 exhaustive review of the literature revealed little published work on assessing</w:t>
      </w:r>
    </w:p>
    <w:p w14:paraId="73278A38" w14:textId="77777777" w:rsidR="00F01113" w:rsidRDefault="00011C6D" w:rsidP="00011C6D">
      <w:pPr>
        <w:autoSpaceDE w:val="0"/>
        <w:autoSpaceDN w:val="0"/>
        <w:adjustRightInd w:val="0"/>
        <w:spacing w:after="0" w:line="240" w:lineRule="auto"/>
        <w:rPr>
          <w:ins w:id="302"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the shell condition of snow crabs or crustaceans in general. </w:t>
      </w:r>
    </w:p>
    <w:p w14:paraId="5FC6E920" w14:textId="77777777" w:rsidR="00F01113" w:rsidRDefault="00F01113" w:rsidP="00011C6D">
      <w:pPr>
        <w:autoSpaceDE w:val="0"/>
        <w:autoSpaceDN w:val="0"/>
        <w:adjustRightInd w:val="0"/>
        <w:spacing w:after="0" w:line="240" w:lineRule="auto"/>
        <w:rPr>
          <w:ins w:id="303" w:author="Surette, Tobie (DFO/MPO)" w:date="2024-10-09T16:16:00Z"/>
          <w:rFonts w:ascii="Arial" w:eastAsia="CMR10" w:hAnsi="Arial" w:cs="Arial"/>
          <w:color w:val="000000"/>
          <w:kern w:val="0"/>
          <w:sz w:val="20"/>
          <w:szCs w:val="20"/>
        </w:rPr>
      </w:pPr>
    </w:p>
    <w:p w14:paraId="419868F5" w14:textId="53AAF006" w:rsidR="00011C6D" w:rsidRPr="00011C6D" w:rsidDel="00F01113" w:rsidRDefault="00011C6D" w:rsidP="00011C6D">
      <w:pPr>
        <w:autoSpaceDE w:val="0"/>
        <w:autoSpaceDN w:val="0"/>
        <w:adjustRightInd w:val="0"/>
        <w:spacing w:after="0" w:line="240" w:lineRule="auto"/>
        <w:rPr>
          <w:del w:id="304"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Durometers, used </w:t>
      </w:r>
      <w:proofErr w:type="spellStart"/>
      <w:r w:rsidRPr="00011C6D">
        <w:rPr>
          <w:rFonts w:ascii="Arial" w:eastAsia="CMR10" w:hAnsi="Arial" w:cs="Arial"/>
          <w:color w:val="000000"/>
          <w:kern w:val="0"/>
          <w:sz w:val="20"/>
          <w:szCs w:val="20"/>
        </w:rPr>
        <w:t>in</w:t>
      </w:r>
    </w:p>
    <w:p w14:paraId="0EFF53D3"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industry</w:t>
      </w:r>
      <w:proofErr w:type="spellEnd"/>
      <w:r w:rsidRPr="00011C6D">
        <w:rPr>
          <w:rFonts w:ascii="Arial" w:eastAsia="CMR10" w:hAnsi="Arial" w:cs="Arial"/>
          <w:color w:val="000000"/>
          <w:kern w:val="0"/>
          <w:sz w:val="20"/>
          <w:szCs w:val="20"/>
        </w:rPr>
        <w:t xml:space="preserve"> to measure the hardness of elastomeric materials (rubber, plastic, etc.), have</w:t>
      </w:r>
    </w:p>
    <w:p w14:paraId="743F90CD" w14:textId="77777777" w:rsidR="00011C6D" w:rsidRPr="00011C6D" w:rsidDel="00F01113" w:rsidRDefault="00011C6D" w:rsidP="00011C6D">
      <w:pPr>
        <w:autoSpaceDE w:val="0"/>
        <w:autoSpaceDN w:val="0"/>
        <w:adjustRightInd w:val="0"/>
        <w:spacing w:after="0" w:line="240" w:lineRule="auto"/>
        <w:rPr>
          <w:del w:id="305" w:author="Surette, Tobie (DFO/MPO)" w:date="2024-10-09T16:16:00Z"/>
          <w:rFonts w:ascii="Arial" w:eastAsia="CMR10" w:hAnsi="Arial" w:cs="Arial"/>
          <w:color w:val="000000"/>
          <w:kern w:val="0"/>
          <w:sz w:val="20"/>
          <w:szCs w:val="20"/>
        </w:rPr>
      </w:pPr>
      <w:del w:id="306" w:author="Surette, Tobie (DFO/MPO)" w:date="2024-10-09T16:16:00Z">
        <w:r w:rsidRPr="00011C6D" w:rsidDel="00F01113">
          <w:rPr>
            <w:rFonts w:ascii="Arial" w:eastAsia="CMR10" w:hAnsi="Arial" w:cs="Arial"/>
            <w:color w:val="000000"/>
            <w:kern w:val="0"/>
            <w:sz w:val="20"/>
            <w:szCs w:val="20"/>
          </w:rPr>
          <w:delText>2</w:delText>
        </w:r>
      </w:del>
    </w:p>
    <w:p w14:paraId="37D43731" w14:textId="77777777" w:rsidR="00F01113" w:rsidRDefault="00011C6D" w:rsidP="00011C6D">
      <w:pPr>
        <w:autoSpaceDE w:val="0"/>
        <w:autoSpaceDN w:val="0"/>
        <w:adjustRightInd w:val="0"/>
        <w:spacing w:after="0" w:line="240" w:lineRule="auto"/>
        <w:rPr>
          <w:ins w:id="307"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been employed to assess the hardness of crab shells [</w:t>
      </w:r>
      <w:r w:rsidRPr="00011C6D">
        <w:rPr>
          <w:rFonts w:ascii="Arial" w:eastAsia="CMR10" w:hAnsi="Arial" w:cs="Arial"/>
          <w:color w:val="0000FF"/>
          <w:kern w:val="0"/>
          <w:sz w:val="20"/>
          <w:szCs w:val="20"/>
        </w:rPr>
        <w:t>3</w:t>
      </w:r>
      <w:r w:rsidRPr="00011C6D">
        <w:rPr>
          <w:rFonts w:ascii="Arial" w:eastAsia="CMR10" w:hAnsi="Arial" w:cs="Arial"/>
          <w:color w:val="000000"/>
          <w:kern w:val="0"/>
          <w:sz w:val="20"/>
          <w:szCs w:val="20"/>
        </w:rPr>
        <w:t xml:space="preserve">]. </w:t>
      </w:r>
    </w:p>
    <w:p w14:paraId="682B912F" w14:textId="77777777" w:rsidR="00F01113" w:rsidRDefault="00F01113" w:rsidP="00011C6D">
      <w:pPr>
        <w:autoSpaceDE w:val="0"/>
        <w:autoSpaceDN w:val="0"/>
        <w:adjustRightInd w:val="0"/>
        <w:spacing w:after="0" w:line="240" w:lineRule="auto"/>
        <w:rPr>
          <w:ins w:id="308" w:author="Surette, Tobie (DFO/MPO)" w:date="2024-10-09T16:16:00Z"/>
          <w:rFonts w:ascii="Arial" w:eastAsia="CMR10" w:hAnsi="Arial" w:cs="Arial"/>
          <w:color w:val="000000"/>
          <w:kern w:val="0"/>
          <w:sz w:val="20"/>
          <w:szCs w:val="20"/>
        </w:rPr>
      </w:pPr>
    </w:p>
    <w:p w14:paraId="45A30FCB" w14:textId="0F6ACA91" w:rsidR="00011C6D" w:rsidRPr="00011C6D" w:rsidDel="00F01113" w:rsidRDefault="00011C6D" w:rsidP="00011C6D">
      <w:pPr>
        <w:autoSpaceDE w:val="0"/>
        <w:autoSpaceDN w:val="0"/>
        <w:adjustRightInd w:val="0"/>
        <w:spacing w:after="0" w:line="240" w:lineRule="auto"/>
        <w:rPr>
          <w:del w:id="309"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However, standard durometers</w:t>
      </w:r>
      <w:ins w:id="310" w:author="Surette, Tobie (DFO/MPO)" w:date="2024-10-09T16:16:00Z">
        <w:r w:rsidR="00F01113">
          <w:rPr>
            <w:rFonts w:ascii="Arial" w:eastAsia="CMR10" w:hAnsi="Arial" w:cs="Arial"/>
            <w:color w:val="000000"/>
            <w:kern w:val="0"/>
            <w:sz w:val="20"/>
            <w:szCs w:val="20"/>
          </w:rPr>
          <w:t xml:space="preserve"> </w:t>
        </w:r>
      </w:ins>
    </w:p>
    <w:p w14:paraId="1BA1BA63" w14:textId="5E94D003" w:rsidR="00011C6D" w:rsidRPr="00011C6D" w:rsidDel="00F01113" w:rsidRDefault="00011C6D" w:rsidP="00011C6D">
      <w:pPr>
        <w:autoSpaceDE w:val="0"/>
        <w:autoSpaceDN w:val="0"/>
        <w:adjustRightInd w:val="0"/>
        <w:spacing w:after="0" w:line="240" w:lineRule="auto"/>
        <w:rPr>
          <w:del w:id="311" w:author="Surette, Tobie (DFO/MPO)" w:date="2024-10-09T16:16:00Z"/>
          <w:rFonts w:ascii="Arial" w:eastAsia="CMR10" w:hAnsi="Arial" w:cs="Arial"/>
          <w:color w:val="000000"/>
          <w:kern w:val="0"/>
          <w:sz w:val="20"/>
          <w:szCs w:val="20"/>
        </w:rPr>
      </w:pPr>
      <w:r w:rsidRPr="00011C6D">
        <w:rPr>
          <w:rFonts w:ascii="Arial" w:eastAsia="CMR10" w:hAnsi="Arial" w:cs="Arial"/>
          <w:color w:val="000000"/>
          <w:kern w:val="0"/>
          <w:sz w:val="20"/>
          <w:szCs w:val="20"/>
        </w:rPr>
        <w:t>are not suitable for measuring the hardness of snow crab shells, as their pointed</w:t>
      </w:r>
      <w:ins w:id="312" w:author="Surette, Tobie (DFO/MPO)" w:date="2024-10-09T16:16:00Z">
        <w:r w:rsidR="00F01113">
          <w:rPr>
            <w:rFonts w:ascii="Arial" w:eastAsia="CMR10" w:hAnsi="Arial" w:cs="Arial"/>
            <w:color w:val="000000"/>
            <w:kern w:val="0"/>
            <w:sz w:val="20"/>
            <w:szCs w:val="20"/>
          </w:rPr>
          <w:t xml:space="preserve"> </w:t>
        </w:r>
      </w:ins>
    </w:p>
    <w:p w14:paraId="26782110" w14:textId="77777777" w:rsidR="00011C6D" w:rsidRDefault="00011C6D" w:rsidP="00011C6D">
      <w:pPr>
        <w:autoSpaceDE w:val="0"/>
        <w:autoSpaceDN w:val="0"/>
        <w:adjustRightInd w:val="0"/>
        <w:spacing w:after="0" w:line="240" w:lineRule="auto"/>
        <w:rPr>
          <w:ins w:id="313" w:author="Surette, Tobie (DFO/MPO)" w:date="2024-10-09T16:17:00Z"/>
          <w:rFonts w:ascii="Arial" w:eastAsia="CMR10" w:hAnsi="Arial" w:cs="Arial"/>
          <w:color w:val="000000"/>
          <w:kern w:val="0"/>
          <w:sz w:val="20"/>
          <w:szCs w:val="20"/>
        </w:rPr>
      </w:pPr>
      <w:r w:rsidRPr="00011C6D">
        <w:rPr>
          <w:rFonts w:ascii="Arial" w:eastAsia="CMR10" w:hAnsi="Arial" w:cs="Arial"/>
          <w:color w:val="000000"/>
          <w:kern w:val="0"/>
          <w:sz w:val="20"/>
          <w:szCs w:val="20"/>
        </w:rPr>
        <w:t>penetrator is too sharp and pierces the shells [</w:t>
      </w:r>
      <w:r w:rsidRPr="00011C6D">
        <w:rPr>
          <w:rFonts w:ascii="Arial" w:eastAsia="CMR10" w:hAnsi="Arial" w:cs="Arial"/>
          <w:color w:val="0000FF"/>
          <w:kern w:val="0"/>
          <w:sz w:val="20"/>
          <w:szCs w:val="20"/>
        </w:rPr>
        <w:t>4</w:t>
      </w:r>
      <w:r w:rsidRPr="00011C6D">
        <w:rPr>
          <w:rFonts w:ascii="Arial" w:eastAsia="CMR10" w:hAnsi="Arial" w:cs="Arial"/>
          <w:color w:val="000000"/>
          <w:kern w:val="0"/>
          <w:sz w:val="20"/>
          <w:szCs w:val="20"/>
        </w:rPr>
        <w:t>].</w:t>
      </w:r>
    </w:p>
    <w:p w14:paraId="52DFE735" w14:textId="77777777" w:rsidR="00F01113" w:rsidRDefault="00F01113" w:rsidP="00011C6D">
      <w:pPr>
        <w:autoSpaceDE w:val="0"/>
        <w:autoSpaceDN w:val="0"/>
        <w:adjustRightInd w:val="0"/>
        <w:spacing w:after="0" w:line="240" w:lineRule="auto"/>
        <w:rPr>
          <w:ins w:id="314" w:author="Surette, Tobie (DFO/MPO)" w:date="2024-10-09T16:17:00Z"/>
          <w:rFonts w:ascii="Arial" w:eastAsia="CMR10" w:hAnsi="Arial" w:cs="Arial"/>
          <w:color w:val="000000"/>
          <w:kern w:val="0"/>
          <w:sz w:val="20"/>
          <w:szCs w:val="20"/>
        </w:rPr>
      </w:pPr>
    </w:p>
    <w:p w14:paraId="3BA58BEB" w14:textId="3AEDF203" w:rsidR="00F01113" w:rsidRPr="00F01113" w:rsidRDefault="00F01113" w:rsidP="00011C6D">
      <w:pPr>
        <w:autoSpaceDE w:val="0"/>
        <w:autoSpaceDN w:val="0"/>
        <w:adjustRightInd w:val="0"/>
        <w:spacing w:after="0" w:line="240" w:lineRule="auto"/>
        <w:rPr>
          <w:ins w:id="315" w:author="Surette, Tobie (DFO/MPO)" w:date="2024-10-09T16:16:00Z"/>
          <w:rFonts w:ascii="Arial" w:eastAsia="CMR10" w:hAnsi="Arial" w:cs="Arial"/>
          <w:b/>
          <w:bCs/>
          <w:color w:val="000000"/>
          <w:kern w:val="0"/>
          <w:sz w:val="20"/>
          <w:szCs w:val="20"/>
          <w:rPrChange w:id="316" w:author="Surette, Tobie (DFO/MPO)" w:date="2024-10-09T16:17:00Z">
            <w:rPr>
              <w:ins w:id="317" w:author="Surette, Tobie (DFO/MPO)" w:date="2024-10-09T16:16:00Z"/>
              <w:rFonts w:ascii="Arial" w:eastAsia="CMR10" w:hAnsi="Arial" w:cs="Arial"/>
              <w:color w:val="000000"/>
              <w:kern w:val="0"/>
              <w:sz w:val="20"/>
              <w:szCs w:val="20"/>
            </w:rPr>
          </w:rPrChange>
        </w:rPr>
      </w:pPr>
      <w:ins w:id="318" w:author="Surette, Tobie (DFO/MPO)" w:date="2024-10-09T16:17:00Z">
        <w:r w:rsidRPr="00F01113">
          <w:rPr>
            <w:rFonts w:ascii="Arial" w:eastAsia="CMR10" w:hAnsi="Arial" w:cs="Arial"/>
            <w:b/>
            <w:bCs/>
            <w:color w:val="000000"/>
            <w:kern w:val="0"/>
            <w:sz w:val="20"/>
            <w:szCs w:val="20"/>
            <w:rPrChange w:id="319" w:author="Surette, Tobie (DFO/MPO)" w:date="2024-10-09T16:17:00Z">
              <w:rPr>
                <w:rFonts w:ascii="Arial" w:eastAsia="CMR10" w:hAnsi="Arial" w:cs="Arial"/>
                <w:color w:val="000000"/>
                <w:kern w:val="0"/>
                <w:sz w:val="20"/>
                <w:szCs w:val="20"/>
              </w:rPr>
            </w:rPrChange>
          </w:rPr>
          <w:t xml:space="preserve">Ultrasound : </w:t>
        </w:r>
      </w:ins>
    </w:p>
    <w:p w14:paraId="039C94BA" w14:textId="77777777" w:rsidR="00F01113" w:rsidRPr="00011C6D" w:rsidRDefault="00F01113" w:rsidP="00011C6D">
      <w:pPr>
        <w:autoSpaceDE w:val="0"/>
        <w:autoSpaceDN w:val="0"/>
        <w:adjustRightInd w:val="0"/>
        <w:spacing w:after="0" w:line="240" w:lineRule="auto"/>
        <w:rPr>
          <w:rFonts w:ascii="Arial" w:eastAsia="CMR10" w:hAnsi="Arial" w:cs="Arial"/>
          <w:color w:val="000000"/>
          <w:kern w:val="0"/>
          <w:sz w:val="20"/>
          <w:szCs w:val="20"/>
        </w:rPr>
      </w:pPr>
    </w:p>
    <w:p w14:paraId="69992605" w14:textId="78DD1295" w:rsidR="00011C6D" w:rsidRPr="00011C6D" w:rsidRDefault="00F97C61" w:rsidP="00011C6D">
      <w:pPr>
        <w:autoSpaceDE w:val="0"/>
        <w:autoSpaceDN w:val="0"/>
        <w:adjustRightInd w:val="0"/>
        <w:spacing w:after="0" w:line="240" w:lineRule="auto"/>
        <w:rPr>
          <w:rFonts w:ascii="Arial" w:eastAsia="CMR10" w:hAnsi="Arial" w:cs="Arial"/>
          <w:color w:val="000000"/>
          <w:kern w:val="0"/>
          <w:sz w:val="20"/>
          <w:szCs w:val="20"/>
        </w:rPr>
      </w:pPr>
      <w:ins w:id="320" w:author="Surette, Tobie (DFO/MPO)" w:date="2024-10-10T08:20:00Z">
        <w:r w:rsidRPr="00F97C61">
          <w:rPr>
            <w:rFonts w:ascii="Arial" w:eastAsia="CMR10" w:hAnsi="Arial" w:cs="Arial"/>
            <w:i/>
            <w:iCs/>
            <w:color w:val="000000"/>
            <w:kern w:val="0"/>
            <w:sz w:val="20"/>
            <w:szCs w:val="20"/>
            <w:rPrChange w:id="321" w:author="Surette, Tobie (DFO/MPO)" w:date="2024-10-10T08:21:00Z">
              <w:rPr>
                <w:rFonts w:ascii="Arial" w:eastAsia="CMR10" w:hAnsi="Arial" w:cs="Arial"/>
                <w:color w:val="000000"/>
                <w:kern w:val="0"/>
                <w:sz w:val="20"/>
                <w:szCs w:val="20"/>
              </w:rPr>
            </w:rPrChange>
          </w:rPr>
          <w:t>In the aquaculture context</w:t>
        </w:r>
        <w:r>
          <w:rPr>
            <w:rFonts w:ascii="Arial" w:eastAsia="CMR10" w:hAnsi="Arial" w:cs="Arial"/>
            <w:color w:val="000000"/>
            <w:kern w:val="0"/>
            <w:sz w:val="20"/>
            <w:szCs w:val="20"/>
          </w:rPr>
          <w:t xml:space="preserve">, </w:t>
        </w:r>
      </w:ins>
      <w:r w:rsidR="00011C6D" w:rsidRPr="00011C6D">
        <w:rPr>
          <w:rFonts w:ascii="Arial" w:eastAsia="CMR10" w:hAnsi="Arial" w:cs="Arial"/>
          <w:color w:val="000000"/>
          <w:kern w:val="0"/>
          <w:sz w:val="20"/>
          <w:szCs w:val="20"/>
        </w:rPr>
        <w:t>Sutherland et al [</w:t>
      </w:r>
      <w:r w:rsidR="00011C6D" w:rsidRPr="00011C6D">
        <w:rPr>
          <w:rFonts w:ascii="Arial" w:eastAsia="CMR10" w:hAnsi="Arial" w:cs="Arial"/>
          <w:color w:val="0000FF"/>
          <w:kern w:val="0"/>
          <w:sz w:val="20"/>
          <w:szCs w:val="20"/>
        </w:rPr>
        <w:t>5</w:t>
      </w:r>
      <w:r w:rsidR="00011C6D" w:rsidRPr="00011C6D">
        <w:rPr>
          <w:rFonts w:ascii="Arial" w:eastAsia="CMR10" w:hAnsi="Arial" w:cs="Arial"/>
          <w:color w:val="000000"/>
          <w:kern w:val="0"/>
          <w:sz w:val="20"/>
          <w:szCs w:val="20"/>
        </w:rPr>
        <w:t>] used ultrasound imaging to visualize the growth of the new</w:t>
      </w:r>
    </w:p>
    <w:p w14:paraId="33548B66" w14:textId="310C5919"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branchiostegal plate just below the exoskeleton of tropical rock lobster. The authors</w:t>
      </w:r>
    </w:p>
    <w:p w14:paraId="4D748C0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w:t>
      </w:r>
      <w:r w:rsidRPr="00011C6D">
        <w:rPr>
          <w:rFonts w:ascii="Arial" w:eastAsia="CMR10" w:hAnsi="Arial" w:cs="Arial"/>
          <w:color w:val="0000FF"/>
          <w:kern w:val="0"/>
          <w:sz w:val="20"/>
          <w:szCs w:val="20"/>
        </w:rPr>
        <w:t>6</w:t>
      </w:r>
      <w:r w:rsidRPr="00011C6D">
        <w:rPr>
          <w:rFonts w:ascii="Arial" w:eastAsia="CMR10" w:hAnsi="Arial" w:cs="Arial"/>
          <w:color w:val="000000"/>
          <w:kern w:val="0"/>
          <w:sz w:val="20"/>
          <w:szCs w:val="20"/>
        </w:rPr>
        <w:t>] studied the characterization of tropical spiny lobsters (</w:t>
      </w:r>
      <w:proofErr w:type="spellStart"/>
      <w:r w:rsidRPr="00F01113">
        <w:rPr>
          <w:rFonts w:ascii="Arial" w:eastAsia="CMR10" w:hAnsi="Arial" w:cs="Arial"/>
          <w:i/>
          <w:iCs/>
          <w:color w:val="000000"/>
          <w:kern w:val="0"/>
          <w:sz w:val="20"/>
          <w:szCs w:val="20"/>
          <w:rPrChange w:id="322" w:author="Surette, Tobie (DFO/MPO)" w:date="2024-10-09T16:17:00Z">
            <w:rPr>
              <w:rFonts w:ascii="Arial" w:eastAsia="CMR10" w:hAnsi="Arial" w:cs="Arial"/>
              <w:color w:val="000000"/>
              <w:kern w:val="0"/>
              <w:sz w:val="20"/>
              <w:szCs w:val="20"/>
            </w:rPr>
          </w:rPrChange>
        </w:rPr>
        <w:t>Panulirus</w:t>
      </w:r>
      <w:proofErr w:type="spellEnd"/>
      <w:r w:rsidRPr="00F01113">
        <w:rPr>
          <w:rFonts w:ascii="Arial" w:eastAsia="CMR10" w:hAnsi="Arial" w:cs="Arial"/>
          <w:i/>
          <w:iCs/>
          <w:color w:val="000000"/>
          <w:kern w:val="0"/>
          <w:sz w:val="20"/>
          <w:szCs w:val="20"/>
          <w:rPrChange w:id="323" w:author="Surette, Tobie (DFO/MPO)" w:date="2024-10-09T16:17:00Z">
            <w:rPr>
              <w:rFonts w:ascii="Arial" w:eastAsia="CMR10" w:hAnsi="Arial" w:cs="Arial"/>
              <w:color w:val="000000"/>
              <w:kern w:val="0"/>
              <w:sz w:val="20"/>
              <w:szCs w:val="20"/>
            </w:rPr>
          </w:rPrChange>
        </w:rPr>
        <w:t xml:space="preserve"> </w:t>
      </w:r>
      <w:proofErr w:type="spellStart"/>
      <w:r w:rsidRPr="00F01113">
        <w:rPr>
          <w:rFonts w:ascii="Arial" w:eastAsia="CMR10" w:hAnsi="Arial" w:cs="Arial"/>
          <w:i/>
          <w:iCs/>
          <w:color w:val="000000"/>
          <w:kern w:val="0"/>
          <w:sz w:val="20"/>
          <w:szCs w:val="20"/>
          <w:rPrChange w:id="324" w:author="Surette, Tobie (DFO/MPO)" w:date="2024-10-09T16:17:00Z">
            <w:rPr>
              <w:rFonts w:ascii="Arial" w:eastAsia="CMR10" w:hAnsi="Arial" w:cs="Arial"/>
              <w:color w:val="000000"/>
              <w:kern w:val="0"/>
              <w:sz w:val="20"/>
              <w:szCs w:val="20"/>
            </w:rPr>
          </w:rPrChange>
        </w:rPr>
        <w:t>ornatus</w:t>
      </w:r>
      <w:proofErr w:type="spellEnd"/>
      <w:r w:rsidRPr="00011C6D">
        <w:rPr>
          <w:rFonts w:ascii="Arial" w:eastAsia="CMR10" w:hAnsi="Arial" w:cs="Arial"/>
          <w:color w:val="000000"/>
          <w:kern w:val="0"/>
          <w:sz w:val="20"/>
          <w:szCs w:val="20"/>
        </w:rPr>
        <w:t>) in</w:t>
      </w:r>
    </w:p>
    <w:p w14:paraId="0B2C45A1" w14:textId="2A19646F" w:rsidR="00011C6D" w:rsidRPr="00F97C61" w:rsidRDefault="00011C6D" w:rsidP="00011C6D">
      <w:pPr>
        <w:autoSpaceDE w:val="0"/>
        <w:autoSpaceDN w:val="0"/>
        <w:adjustRightInd w:val="0"/>
        <w:spacing w:after="0" w:line="240" w:lineRule="auto"/>
        <w:rPr>
          <w:rFonts w:ascii="Arial" w:eastAsia="CMR10" w:hAnsi="Arial" w:cs="Arial"/>
          <w:i/>
          <w:iCs/>
          <w:color w:val="000000"/>
          <w:kern w:val="0"/>
          <w:sz w:val="20"/>
          <w:szCs w:val="20"/>
          <w:rPrChange w:id="325" w:author="Surette, Tobie (DFO/MPO)" w:date="2024-10-10T08:21:00Z">
            <w:rPr>
              <w:rFonts w:ascii="Arial" w:eastAsia="CMR10" w:hAnsi="Arial" w:cs="Arial"/>
              <w:color w:val="000000"/>
              <w:kern w:val="0"/>
              <w:sz w:val="20"/>
              <w:szCs w:val="20"/>
            </w:rPr>
          </w:rPrChange>
        </w:rPr>
      </w:pPr>
      <w:r w:rsidRPr="00011C6D">
        <w:rPr>
          <w:rFonts w:ascii="Arial" w:eastAsia="CMR10" w:hAnsi="Arial" w:cs="Arial"/>
          <w:color w:val="000000"/>
          <w:kern w:val="0"/>
          <w:sz w:val="20"/>
          <w:szCs w:val="20"/>
        </w:rPr>
        <w:t>order to prevent cannibalism by detecting pre-molting individuals</w:t>
      </w:r>
      <w:del w:id="326" w:author="Surette, Tobie (DFO/MPO)" w:date="2024-10-10T08:21:00Z">
        <w:r w:rsidRPr="00F97C61" w:rsidDel="00F97C61">
          <w:rPr>
            <w:rFonts w:ascii="Arial" w:eastAsia="CMR10" w:hAnsi="Arial" w:cs="Arial"/>
            <w:i/>
            <w:iCs/>
            <w:color w:val="000000"/>
            <w:kern w:val="0"/>
            <w:sz w:val="20"/>
            <w:szCs w:val="20"/>
            <w:rPrChange w:id="327" w:author="Surette, Tobie (DFO/MPO)" w:date="2024-10-10T08:21:00Z">
              <w:rPr>
                <w:rFonts w:ascii="Arial" w:eastAsia="CMR10" w:hAnsi="Arial" w:cs="Arial"/>
                <w:color w:val="000000"/>
                <w:kern w:val="0"/>
                <w:sz w:val="20"/>
                <w:szCs w:val="20"/>
              </w:rPr>
            </w:rPrChange>
          </w:rPr>
          <w:delText xml:space="preserve">. </w:delText>
        </w:r>
      </w:del>
      <w:ins w:id="328" w:author="Surette, Tobie (DFO/MPO)" w:date="2024-10-10T08:21:00Z">
        <w:r w:rsidR="00F97C61" w:rsidRPr="00F97C61">
          <w:rPr>
            <w:rFonts w:ascii="Arial" w:eastAsia="CMR10" w:hAnsi="Arial" w:cs="Arial"/>
            <w:i/>
            <w:iCs/>
            <w:color w:val="000000"/>
            <w:kern w:val="0"/>
            <w:sz w:val="20"/>
            <w:szCs w:val="20"/>
            <w:rPrChange w:id="329" w:author="Surette, Tobie (DFO/MPO)" w:date="2024-10-10T08:21:00Z">
              <w:rPr>
                <w:rFonts w:ascii="Arial" w:eastAsia="CMR10" w:hAnsi="Arial" w:cs="Arial"/>
                <w:color w:val="000000"/>
                <w:kern w:val="0"/>
                <w:sz w:val="20"/>
                <w:szCs w:val="20"/>
              </w:rPr>
            </w:rPrChange>
          </w:rPr>
          <w:t xml:space="preserve">, developing </w:t>
        </w:r>
      </w:ins>
      <w:del w:id="330" w:author="Surette, Tobie (DFO/MPO)" w:date="2024-10-10T08:21:00Z">
        <w:r w:rsidRPr="00F97C61" w:rsidDel="00F97C61">
          <w:rPr>
            <w:rFonts w:ascii="Arial" w:eastAsia="CMR10" w:hAnsi="Arial" w:cs="Arial"/>
            <w:i/>
            <w:iCs/>
            <w:color w:val="000000"/>
            <w:kern w:val="0"/>
            <w:sz w:val="20"/>
            <w:szCs w:val="20"/>
            <w:rPrChange w:id="331" w:author="Surette, Tobie (DFO/MPO)" w:date="2024-10-10T08:21:00Z">
              <w:rPr>
                <w:rFonts w:ascii="Arial" w:eastAsia="CMR10" w:hAnsi="Arial" w:cs="Arial"/>
                <w:color w:val="000000"/>
                <w:kern w:val="0"/>
                <w:sz w:val="20"/>
                <w:szCs w:val="20"/>
              </w:rPr>
            </w:rPrChange>
          </w:rPr>
          <w:delText xml:space="preserve">They developed </w:delText>
        </w:r>
      </w:del>
      <w:r w:rsidRPr="00F97C61">
        <w:rPr>
          <w:rFonts w:ascii="Arial" w:eastAsia="CMR10" w:hAnsi="Arial" w:cs="Arial"/>
          <w:i/>
          <w:iCs/>
          <w:color w:val="000000"/>
          <w:kern w:val="0"/>
          <w:sz w:val="20"/>
          <w:szCs w:val="20"/>
          <w:rPrChange w:id="332" w:author="Surette, Tobie (DFO/MPO)" w:date="2024-10-10T08:21:00Z">
            <w:rPr>
              <w:rFonts w:ascii="Arial" w:eastAsia="CMR10" w:hAnsi="Arial" w:cs="Arial"/>
              <w:color w:val="000000"/>
              <w:kern w:val="0"/>
              <w:sz w:val="20"/>
              <w:szCs w:val="20"/>
            </w:rPr>
          </w:rPrChange>
        </w:rPr>
        <w:t>a</w:t>
      </w:r>
    </w:p>
    <w:p w14:paraId="3C77F29A" w14:textId="22B8723F" w:rsidR="00011C6D" w:rsidRPr="00F97C61" w:rsidRDefault="00011C6D" w:rsidP="00011C6D">
      <w:pPr>
        <w:autoSpaceDE w:val="0"/>
        <w:autoSpaceDN w:val="0"/>
        <w:adjustRightInd w:val="0"/>
        <w:spacing w:after="0" w:line="240" w:lineRule="auto"/>
        <w:rPr>
          <w:ins w:id="333" w:author="Surette, Tobie (DFO/MPO)" w:date="2024-10-09T16:17:00Z"/>
          <w:rFonts w:ascii="Arial" w:eastAsia="CMR10" w:hAnsi="Arial" w:cs="Arial"/>
          <w:i/>
          <w:iCs/>
          <w:color w:val="000000"/>
          <w:kern w:val="0"/>
          <w:sz w:val="20"/>
          <w:szCs w:val="20"/>
          <w:rPrChange w:id="334" w:author="Surette, Tobie (DFO/MPO)" w:date="2024-10-10T08:21:00Z">
            <w:rPr>
              <w:ins w:id="335" w:author="Surette, Tobie (DFO/MPO)" w:date="2024-10-09T16:17:00Z"/>
              <w:rFonts w:ascii="Arial" w:eastAsia="CMR10" w:hAnsi="Arial" w:cs="Arial"/>
              <w:color w:val="000000"/>
              <w:kern w:val="0"/>
              <w:sz w:val="20"/>
              <w:szCs w:val="20"/>
            </w:rPr>
          </w:rPrChange>
        </w:rPr>
      </w:pPr>
      <w:r w:rsidRPr="00F97C61">
        <w:rPr>
          <w:rFonts w:ascii="Arial" w:eastAsia="CMR10" w:hAnsi="Arial" w:cs="Arial"/>
          <w:i/>
          <w:iCs/>
          <w:color w:val="000000"/>
          <w:kern w:val="0"/>
          <w:sz w:val="20"/>
          <w:szCs w:val="20"/>
          <w:rPrChange w:id="336" w:author="Surette, Tobie (DFO/MPO)" w:date="2024-10-10T08:21:00Z">
            <w:rPr>
              <w:rFonts w:ascii="Arial" w:eastAsia="CMR10" w:hAnsi="Arial" w:cs="Arial"/>
              <w:color w:val="000000"/>
              <w:kern w:val="0"/>
              <w:sz w:val="20"/>
              <w:szCs w:val="20"/>
            </w:rPr>
          </w:rPrChange>
        </w:rPr>
        <w:t>low-cost spectral camera</w:t>
      </w:r>
      <w:del w:id="337" w:author="Surette, Tobie (DFO/MPO)" w:date="2024-10-10T08:21:00Z">
        <w:r w:rsidRPr="00F97C61" w:rsidDel="00F97C61">
          <w:rPr>
            <w:rFonts w:ascii="Arial" w:eastAsia="CMR10" w:hAnsi="Arial" w:cs="Arial"/>
            <w:i/>
            <w:iCs/>
            <w:color w:val="000000"/>
            <w:kern w:val="0"/>
            <w:sz w:val="20"/>
            <w:szCs w:val="20"/>
            <w:rPrChange w:id="338" w:author="Surette, Tobie (DFO/MPO)" w:date="2024-10-10T08:21:00Z">
              <w:rPr>
                <w:rFonts w:ascii="Arial" w:eastAsia="CMR10" w:hAnsi="Arial" w:cs="Arial"/>
                <w:color w:val="000000"/>
                <w:kern w:val="0"/>
                <w:sz w:val="20"/>
                <w:szCs w:val="20"/>
              </w:rPr>
            </w:rPrChange>
          </w:rPr>
          <w:delText>.</w:delText>
        </w:r>
      </w:del>
      <w:ins w:id="339" w:author="Surette, Tobie (DFO/MPO)" w:date="2024-10-10T08:21:00Z">
        <w:r w:rsidR="00F97C61" w:rsidRPr="00F97C61">
          <w:rPr>
            <w:rFonts w:ascii="Arial" w:eastAsia="CMR10" w:hAnsi="Arial" w:cs="Arial"/>
            <w:i/>
            <w:iCs/>
            <w:color w:val="000000"/>
            <w:kern w:val="0"/>
            <w:sz w:val="20"/>
            <w:szCs w:val="20"/>
            <w:rPrChange w:id="340" w:author="Surette, Tobie (DFO/MPO)" w:date="2024-10-10T08:21:00Z">
              <w:rPr>
                <w:rFonts w:ascii="Arial" w:eastAsia="CMR10" w:hAnsi="Arial" w:cs="Arial"/>
                <w:color w:val="000000"/>
                <w:kern w:val="0"/>
                <w:sz w:val="20"/>
                <w:szCs w:val="20"/>
              </w:rPr>
            </w:rPrChange>
          </w:rPr>
          <w:t xml:space="preserve"> to this end.</w:t>
        </w:r>
      </w:ins>
    </w:p>
    <w:p w14:paraId="23C0BD43" w14:textId="77777777" w:rsidR="00F01113" w:rsidRPr="00011C6D" w:rsidRDefault="00F01113" w:rsidP="00011C6D">
      <w:pPr>
        <w:autoSpaceDE w:val="0"/>
        <w:autoSpaceDN w:val="0"/>
        <w:adjustRightInd w:val="0"/>
        <w:spacing w:after="0" w:line="240" w:lineRule="auto"/>
        <w:rPr>
          <w:rFonts w:ascii="Arial" w:eastAsia="CMR10" w:hAnsi="Arial" w:cs="Arial"/>
          <w:color w:val="000000"/>
          <w:kern w:val="0"/>
          <w:sz w:val="20"/>
          <w:szCs w:val="20"/>
        </w:rPr>
      </w:pPr>
    </w:p>
    <w:p w14:paraId="60A2D1DD"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lastRenderedPageBreak/>
        <w:t>In [</w:t>
      </w:r>
      <w:r w:rsidRPr="00011C6D">
        <w:rPr>
          <w:rFonts w:ascii="Arial" w:eastAsia="CMR10" w:hAnsi="Arial" w:cs="Arial"/>
          <w:color w:val="0000FF"/>
          <w:kern w:val="0"/>
          <w:sz w:val="20"/>
          <w:szCs w:val="20"/>
        </w:rPr>
        <w:t>7</w:t>
      </w:r>
      <w:r w:rsidRPr="00011C6D">
        <w:rPr>
          <w:rFonts w:ascii="Arial" w:eastAsia="CMR10" w:hAnsi="Arial" w:cs="Arial"/>
          <w:color w:val="000000"/>
          <w:kern w:val="0"/>
          <w:sz w:val="20"/>
          <w:szCs w:val="20"/>
        </w:rPr>
        <w:t>], the use of non-destructive testing (NDT) ultrasound is explored to detect</w:t>
      </w:r>
    </w:p>
    <w:p w14:paraId="6159F5E8"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pre-molt in juvenile tropical lobsters (</w:t>
      </w:r>
      <w:proofErr w:type="spellStart"/>
      <w:r w:rsidRPr="00011C6D">
        <w:rPr>
          <w:rFonts w:ascii="Arial" w:eastAsia="CMR10" w:hAnsi="Arial" w:cs="Arial"/>
          <w:color w:val="000000"/>
          <w:kern w:val="0"/>
          <w:sz w:val="20"/>
          <w:szCs w:val="20"/>
        </w:rPr>
        <w:t>Panulirus</w:t>
      </w:r>
      <w:proofErr w:type="spellEnd"/>
      <w:r w:rsidRPr="00011C6D">
        <w:rPr>
          <w:rFonts w:ascii="Arial" w:eastAsia="CMR10" w:hAnsi="Arial" w:cs="Arial"/>
          <w:color w:val="000000"/>
          <w:kern w:val="0"/>
          <w:sz w:val="20"/>
          <w:szCs w:val="20"/>
        </w:rPr>
        <w:t xml:space="preserve"> </w:t>
      </w:r>
      <w:proofErr w:type="spellStart"/>
      <w:r w:rsidRPr="00011C6D">
        <w:rPr>
          <w:rFonts w:ascii="Arial" w:eastAsia="CMR10" w:hAnsi="Arial" w:cs="Arial"/>
          <w:color w:val="000000"/>
          <w:kern w:val="0"/>
          <w:sz w:val="20"/>
          <w:szCs w:val="20"/>
        </w:rPr>
        <w:t>ornatus</w:t>
      </w:r>
      <w:proofErr w:type="spellEnd"/>
      <w:r w:rsidRPr="00011C6D">
        <w:rPr>
          <w:rFonts w:ascii="Arial" w:eastAsia="CMR10" w:hAnsi="Arial" w:cs="Arial"/>
          <w:color w:val="000000"/>
          <w:kern w:val="0"/>
          <w:sz w:val="20"/>
          <w:szCs w:val="20"/>
        </w:rPr>
        <w:t>), which exhibit high levels of</w:t>
      </w:r>
    </w:p>
    <w:p w14:paraId="533BB15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cannibalism in culture. Implementing a pre-molt sensor could help reduce losses from</w:t>
      </w:r>
    </w:p>
    <w:p w14:paraId="340EBA8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cannibalism, as molting lobsters are the primary victims. Although internal changes</w:t>
      </w:r>
    </w:p>
    <w:p w14:paraId="3415E2A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are difficult to observe externally, the study demonstrates that a 13 mm, 7 MHz</w:t>
      </w:r>
    </w:p>
    <w:p w14:paraId="46A4B07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transducer generates a distinctive signal in inter-molting lobsters, which is absent in</w:t>
      </w:r>
    </w:p>
    <w:p w14:paraId="37131EA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pre-molting individuals.</w:t>
      </w:r>
    </w:p>
    <w:p w14:paraId="738C8AF7"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proofErr w:type="spellStart"/>
      <w:r w:rsidRPr="00011C6D">
        <w:rPr>
          <w:rFonts w:ascii="Arial" w:eastAsia="CMR10" w:hAnsi="Arial" w:cs="Arial"/>
          <w:color w:val="000000"/>
          <w:kern w:val="0"/>
          <w:sz w:val="20"/>
          <w:szCs w:val="20"/>
        </w:rPr>
        <w:t>Mehr¨ubeoglu</w:t>
      </w:r>
      <w:proofErr w:type="spellEnd"/>
      <w:r w:rsidRPr="00011C6D">
        <w:rPr>
          <w:rFonts w:ascii="Arial" w:eastAsia="CMR10" w:hAnsi="Arial" w:cs="Arial"/>
          <w:color w:val="000000"/>
          <w:kern w:val="0"/>
          <w:sz w:val="20"/>
          <w:szCs w:val="20"/>
        </w:rPr>
        <w:t xml:space="preserve"> et al. conducted a comparative study using three imaging modalities,</w:t>
      </w:r>
    </w:p>
    <w:p w14:paraId="71BC27CE"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including hyperspectral imaging, thermal imaging and digital photography, to assess</w:t>
      </w:r>
    </w:p>
    <w:p w14:paraId="5A4FF043"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oyster shell thickness and strength. Although the study focused on oysters, the principles</w:t>
      </w:r>
    </w:p>
    <w:p w14:paraId="47C11FDE"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 be extended to snow crabs. Hyperspectral imaging, in particular, showed</w:t>
      </w:r>
    </w:p>
    <w:p w14:paraId="56F0663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promising correlations with shell strength, indicating its potential for assessing the</w:t>
      </w:r>
    </w:p>
    <w:p w14:paraId="5F8DE1EF" w14:textId="77777777" w:rsidR="00011C6D" w:rsidRDefault="00011C6D" w:rsidP="00011C6D">
      <w:pPr>
        <w:autoSpaceDE w:val="0"/>
        <w:autoSpaceDN w:val="0"/>
        <w:adjustRightInd w:val="0"/>
        <w:spacing w:after="0" w:line="240" w:lineRule="auto"/>
        <w:rPr>
          <w:ins w:id="341" w:author="Surette, Tobie (DFO/MPO)" w:date="2024-10-09T16:17:00Z"/>
          <w:rFonts w:ascii="Arial" w:eastAsia="CMR10" w:hAnsi="Arial" w:cs="Arial"/>
          <w:color w:val="000000"/>
          <w:kern w:val="0"/>
          <w:sz w:val="20"/>
          <w:szCs w:val="20"/>
        </w:rPr>
      </w:pPr>
      <w:r w:rsidRPr="00011C6D">
        <w:rPr>
          <w:rFonts w:ascii="Arial" w:eastAsia="CMR10" w:hAnsi="Arial" w:cs="Arial"/>
          <w:color w:val="000000"/>
          <w:kern w:val="0"/>
          <w:sz w:val="20"/>
          <w:szCs w:val="20"/>
        </w:rPr>
        <w:t>hardness of crab shells [</w:t>
      </w:r>
      <w:r w:rsidRPr="00011C6D">
        <w:rPr>
          <w:rFonts w:ascii="Arial" w:eastAsia="CMR10" w:hAnsi="Arial" w:cs="Arial"/>
          <w:color w:val="0000FF"/>
          <w:kern w:val="0"/>
          <w:sz w:val="20"/>
          <w:szCs w:val="20"/>
        </w:rPr>
        <w:t>8</w:t>
      </w:r>
      <w:r w:rsidRPr="00011C6D">
        <w:rPr>
          <w:rFonts w:ascii="Arial" w:eastAsia="CMR10" w:hAnsi="Arial" w:cs="Arial"/>
          <w:color w:val="000000"/>
          <w:kern w:val="0"/>
          <w:sz w:val="20"/>
          <w:szCs w:val="20"/>
        </w:rPr>
        <w:t>].</w:t>
      </w:r>
    </w:p>
    <w:p w14:paraId="0D5403C7" w14:textId="77777777" w:rsidR="00F01113" w:rsidRPr="00011C6D" w:rsidRDefault="00F01113" w:rsidP="00011C6D">
      <w:pPr>
        <w:autoSpaceDE w:val="0"/>
        <w:autoSpaceDN w:val="0"/>
        <w:adjustRightInd w:val="0"/>
        <w:spacing w:after="0" w:line="240" w:lineRule="auto"/>
        <w:rPr>
          <w:rFonts w:ascii="Arial" w:eastAsia="CMR10" w:hAnsi="Arial" w:cs="Arial"/>
          <w:color w:val="000000"/>
          <w:kern w:val="0"/>
          <w:sz w:val="20"/>
          <w:szCs w:val="20"/>
        </w:rPr>
      </w:pPr>
    </w:p>
    <w:p w14:paraId="61217021"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Microwave sensor technology offers another opportunity for non-destructive evaluation</w:t>
      </w:r>
    </w:p>
    <w:p w14:paraId="5AD787D1"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 food analysis [</w:t>
      </w:r>
      <w:r w:rsidRPr="00011C6D">
        <w:rPr>
          <w:rFonts w:ascii="Arial" w:eastAsia="CMR10" w:hAnsi="Arial" w:cs="Arial"/>
          <w:color w:val="0000FF"/>
          <w:kern w:val="0"/>
          <w:sz w:val="20"/>
          <w:szCs w:val="20"/>
        </w:rPr>
        <w:t>9</w:t>
      </w:r>
      <w:r w:rsidRPr="00011C6D">
        <w:rPr>
          <w:rFonts w:ascii="Arial" w:eastAsia="CMR10" w:hAnsi="Arial" w:cs="Arial"/>
          <w:color w:val="000000"/>
          <w:kern w:val="0"/>
          <w:sz w:val="20"/>
          <w:szCs w:val="20"/>
        </w:rPr>
        <w:t>]. Although mainly applied in the laboratory, its potential for</w:t>
      </w:r>
    </w:p>
    <w:p w14:paraId="198230F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on-line measurement in the food industry underlines its relevance for assessing crab</w:t>
      </w:r>
    </w:p>
    <w:p w14:paraId="329E78D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shell characteristics quickly and hygienically.</w:t>
      </w:r>
    </w:p>
    <w:p w14:paraId="048E673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Near infrared (NIR) spectroscopy has also become a powerful tool for food authentication</w:t>
      </w:r>
    </w:p>
    <w:p w14:paraId="66194DD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and quality assessment [</w:t>
      </w:r>
      <w:r w:rsidRPr="00011C6D">
        <w:rPr>
          <w:rFonts w:ascii="Arial" w:eastAsia="CMR10" w:hAnsi="Arial" w:cs="Arial"/>
          <w:color w:val="0000FF"/>
          <w:kern w:val="0"/>
          <w:sz w:val="20"/>
          <w:szCs w:val="20"/>
        </w:rPr>
        <w:t>10</w:t>
      </w:r>
      <w:r w:rsidRPr="00011C6D">
        <w:rPr>
          <w:rFonts w:ascii="Arial" w:eastAsia="CMR10" w:hAnsi="Arial" w:cs="Arial"/>
          <w:color w:val="000000"/>
          <w:kern w:val="0"/>
          <w:sz w:val="20"/>
          <w:szCs w:val="20"/>
        </w:rPr>
        <w:t xml:space="preserve">, </w:t>
      </w:r>
      <w:r w:rsidRPr="00011C6D">
        <w:rPr>
          <w:rFonts w:ascii="Arial" w:eastAsia="CMR10" w:hAnsi="Arial" w:cs="Arial"/>
          <w:color w:val="0000FF"/>
          <w:kern w:val="0"/>
          <w:sz w:val="20"/>
          <w:szCs w:val="20"/>
        </w:rPr>
        <w:t>11</w:t>
      </w:r>
      <w:r w:rsidRPr="00011C6D">
        <w:rPr>
          <w:rFonts w:ascii="Arial" w:eastAsia="CMR10" w:hAnsi="Arial" w:cs="Arial"/>
          <w:color w:val="000000"/>
          <w:kern w:val="0"/>
          <w:sz w:val="20"/>
          <w:szCs w:val="20"/>
        </w:rPr>
        <w:t>]. By analyzing the NIR spectra of fish skin</w:t>
      </w:r>
    </w:p>
    <w:p w14:paraId="73CB194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and meat, researchers have been able to distinguish high-quality species from inferior</w:t>
      </w:r>
    </w:p>
    <w:p w14:paraId="519678A9"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ones. This approach could be adapted to distinguish soft-shelled from hard-shelled</w:t>
      </w:r>
    </w:p>
    <w:p w14:paraId="149FD59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snow crabs on the basis of spectral differences in shell composition.</w:t>
      </w:r>
    </w:p>
    <w:p w14:paraId="52D1044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Furthermore, the application of NIR spectroscopy to assess the nutritional status</w:t>
      </w:r>
    </w:p>
    <w:p w14:paraId="379DE12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lobster demonstrates its potential for the analysis of crustaceans [</w:t>
      </w:r>
      <w:r w:rsidRPr="00011C6D">
        <w:rPr>
          <w:rFonts w:ascii="Arial" w:eastAsia="CMR10" w:hAnsi="Arial" w:cs="Arial"/>
          <w:color w:val="0000FF"/>
          <w:kern w:val="0"/>
          <w:sz w:val="20"/>
          <w:szCs w:val="20"/>
        </w:rPr>
        <w:t>12</w:t>
      </w:r>
      <w:r w:rsidRPr="00011C6D">
        <w:rPr>
          <w:rFonts w:ascii="Arial" w:eastAsia="CMR10" w:hAnsi="Arial" w:cs="Arial"/>
          <w:color w:val="000000"/>
          <w:kern w:val="0"/>
          <w:sz w:val="20"/>
          <w:szCs w:val="20"/>
        </w:rPr>
        <w:t>]. By correlating</w:t>
      </w:r>
    </w:p>
    <w:p w14:paraId="3ED341F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NIR spectra with nutritional indices, the researchers were able to assess lobster</w:t>
      </w:r>
    </w:p>
    <w:p w14:paraId="4996DF1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condition non-invasively. Similar methodologies could be applied to assess the quality</w:t>
      </w:r>
    </w:p>
    <w:p w14:paraId="3BFA9728"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snow crab shells.</w:t>
      </w:r>
    </w:p>
    <w:p w14:paraId="1785ACC8"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 addition, Guan et al. proposed a new method combining colorimetric sensor</w:t>
      </w:r>
    </w:p>
    <w:p w14:paraId="7E42209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arrays with visible near-infrared spectroscopy for oyster freshness identification.</w:t>
      </w:r>
    </w:p>
    <w:p w14:paraId="49E81F1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Although focused on oysters, this approach demonstrates the potential of spectroscopic</w:t>
      </w:r>
    </w:p>
    <w:p w14:paraId="68FD62AF"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techniques coupled with image processing to assess shell quality in crustaceans [</w:t>
      </w:r>
      <w:r w:rsidRPr="00011C6D">
        <w:rPr>
          <w:rFonts w:ascii="Arial" w:eastAsia="CMR10" w:hAnsi="Arial" w:cs="Arial"/>
          <w:color w:val="0000FF"/>
          <w:kern w:val="0"/>
          <w:sz w:val="20"/>
          <w:szCs w:val="20"/>
        </w:rPr>
        <w:t>13</w:t>
      </w:r>
      <w:r w:rsidRPr="00011C6D">
        <w:rPr>
          <w:rFonts w:ascii="Arial" w:eastAsia="CMR10" w:hAnsi="Arial" w:cs="Arial"/>
          <w:color w:val="000000"/>
          <w:kern w:val="0"/>
          <w:sz w:val="20"/>
          <w:szCs w:val="20"/>
        </w:rPr>
        <w:t>].</w:t>
      </w:r>
    </w:p>
    <w:p w14:paraId="5BBFCFA7"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In summary, the combination of imaging, spectroscopy and sensor technologies</w:t>
      </w:r>
    </w:p>
    <w:p w14:paraId="688E3213"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offers promising possibilities for the classification of soft-shell and hard-shell snow</w:t>
      </w:r>
    </w:p>
    <w:p w14:paraId="3223FF2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crabs. By taking advantage of these techniques, researchers and industry professionals</w:t>
      </w:r>
    </w:p>
    <w:p w14:paraId="29FF9B5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can improve quality control measures and guarantee the integrity of snow crab</w:t>
      </w:r>
    </w:p>
    <w:p w14:paraId="4DF6FFDE"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products on the market.</w:t>
      </w:r>
    </w:p>
    <w:p w14:paraId="17C2C862" w14:textId="6ACF5F34" w:rsidR="00011C6D" w:rsidDel="0040741B" w:rsidRDefault="00011C6D" w:rsidP="00011C6D">
      <w:pPr>
        <w:autoSpaceDE w:val="0"/>
        <w:autoSpaceDN w:val="0"/>
        <w:adjustRightInd w:val="0"/>
        <w:spacing w:after="0" w:line="240" w:lineRule="auto"/>
        <w:rPr>
          <w:del w:id="342" w:author="Surette, Tobie (DFO/MPO)" w:date="2024-10-10T09:15:00Z"/>
          <w:rFonts w:ascii="Arial" w:eastAsia="CMR10" w:hAnsi="Arial" w:cs="Arial"/>
          <w:color w:val="000000"/>
          <w:kern w:val="0"/>
          <w:sz w:val="20"/>
          <w:szCs w:val="20"/>
        </w:rPr>
      </w:pPr>
      <w:del w:id="343" w:author="Surette, Tobie (DFO/MPO)" w:date="2024-10-10T09:15:00Z">
        <w:r w:rsidRPr="00011C6D" w:rsidDel="0040741B">
          <w:rPr>
            <w:rFonts w:ascii="Arial" w:eastAsia="CMR10" w:hAnsi="Arial" w:cs="Arial"/>
            <w:color w:val="000000"/>
            <w:kern w:val="0"/>
            <w:sz w:val="20"/>
            <w:szCs w:val="20"/>
          </w:rPr>
          <w:delText>3</w:delText>
        </w:r>
      </w:del>
    </w:p>
    <w:p w14:paraId="63AC755A" w14:textId="77777777" w:rsidR="0040741B" w:rsidRPr="00011C6D" w:rsidRDefault="0040741B" w:rsidP="00011C6D">
      <w:pPr>
        <w:autoSpaceDE w:val="0"/>
        <w:autoSpaceDN w:val="0"/>
        <w:adjustRightInd w:val="0"/>
        <w:spacing w:after="0" w:line="240" w:lineRule="auto"/>
        <w:rPr>
          <w:ins w:id="344" w:author="Surette, Tobie (DFO/MPO)" w:date="2024-10-10T09:15:00Z"/>
          <w:rFonts w:ascii="Arial" w:eastAsia="CMR10" w:hAnsi="Arial" w:cs="Arial"/>
          <w:color w:val="000000"/>
          <w:kern w:val="0"/>
          <w:sz w:val="20"/>
          <w:szCs w:val="20"/>
        </w:rPr>
      </w:pPr>
    </w:p>
    <w:p w14:paraId="268E1E3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NIR spectroscopic analysis can reveal molecular signatures and structural features</w:t>
      </w:r>
    </w:p>
    <w:p w14:paraId="3528CEF6" w14:textId="24989DEE"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exoskeletons [</w:t>
      </w:r>
      <w:r w:rsidRPr="00011C6D">
        <w:rPr>
          <w:rFonts w:ascii="Arial" w:eastAsia="CMR10" w:hAnsi="Arial" w:cs="Arial"/>
          <w:color w:val="0000FF"/>
          <w:kern w:val="0"/>
          <w:sz w:val="20"/>
          <w:szCs w:val="20"/>
        </w:rPr>
        <w:t>14</w:t>
      </w:r>
      <w:r w:rsidRPr="00011C6D">
        <w:rPr>
          <w:rFonts w:ascii="Arial" w:eastAsia="CMR10" w:hAnsi="Arial" w:cs="Arial"/>
          <w:color w:val="000000"/>
          <w:kern w:val="0"/>
          <w:sz w:val="20"/>
          <w:szCs w:val="20"/>
        </w:rPr>
        <w:t xml:space="preserve">]. At the same time, images of the crabs </w:t>
      </w:r>
      <w:del w:id="345" w:author="Surette, Tobie (DFO/MPO)" w:date="2024-10-10T09:15:00Z">
        <w:r w:rsidRPr="00011C6D" w:rsidDel="0040741B">
          <w:rPr>
            <w:rFonts w:ascii="Arial" w:eastAsia="CMR10" w:hAnsi="Arial" w:cs="Arial"/>
            <w:color w:val="000000"/>
            <w:kern w:val="0"/>
            <w:sz w:val="20"/>
            <w:szCs w:val="20"/>
          </w:rPr>
          <w:delText xml:space="preserve">will </w:delText>
        </w:r>
      </w:del>
      <w:r w:rsidRPr="00011C6D">
        <w:rPr>
          <w:rFonts w:ascii="Arial" w:eastAsia="CMR10" w:hAnsi="Arial" w:cs="Arial"/>
          <w:color w:val="000000"/>
          <w:kern w:val="0"/>
          <w:sz w:val="20"/>
          <w:szCs w:val="20"/>
        </w:rPr>
        <w:t>enable visual and</w:t>
      </w:r>
    </w:p>
    <w:p w14:paraId="79987DB1" w14:textId="77777777" w:rsidR="00011C6D" w:rsidRDefault="00011C6D" w:rsidP="00011C6D">
      <w:pPr>
        <w:autoSpaceDE w:val="0"/>
        <w:autoSpaceDN w:val="0"/>
        <w:adjustRightInd w:val="0"/>
        <w:spacing w:after="0" w:line="240" w:lineRule="auto"/>
        <w:rPr>
          <w:ins w:id="346" w:author="Surette, Tobie (DFO/MPO)" w:date="2024-10-10T09:16:00Z"/>
          <w:rFonts w:ascii="Arial" w:eastAsia="CMR10" w:hAnsi="Arial" w:cs="Arial"/>
          <w:color w:val="000000"/>
          <w:kern w:val="0"/>
          <w:sz w:val="20"/>
          <w:szCs w:val="20"/>
        </w:rPr>
      </w:pPr>
      <w:r w:rsidRPr="00011C6D">
        <w:rPr>
          <w:rFonts w:ascii="Arial" w:eastAsia="CMR10" w:hAnsi="Arial" w:cs="Arial"/>
          <w:color w:val="000000"/>
          <w:kern w:val="0"/>
          <w:sz w:val="20"/>
          <w:szCs w:val="20"/>
        </w:rPr>
        <w:t>morphological assessment of the changes associated with molting.</w:t>
      </w:r>
    </w:p>
    <w:p w14:paraId="46E1185E" w14:textId="77777777" w:rsidR="0040741B" w:rsidRPr="00011C6D" w:rsidRDefault="0040741B" w:rsidP="00011C6D">
      <w:pPr>
        <w:autoSpaceDE w:val="0"/>
        <w:autoSpaceDN w:val="0"/>
        <w:adjustRightInd w:val="0"/>
        <w:spacing w:after="0" w:line="240" w:lineRule="auto"/>
        <w:rPr>
          <w:rFonts w:ascii="Arial" w:eastAsia="CMR10" w:hAnsi="Arial" w:cs="Arial"/>
          <w:color w:val="000000"/>
          <w:kern w:val="0"/>
          <w:sz w:val="20"/>
          <w:szCs w:val="20"/>
        </w:rPr>
      </w:pPr>
    </w:p>
    <w:p w14:paraId="6A1AF6B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The primary objective of this study is to explore and develop an innovative</w:t>
      </w:r>
    </w:p>
    <w:p w14:paraId="2776ED32"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method for characterizing snow crab exoskeletons, aimed at improving the sustainable</w:t>
      </w:r>
    </w:p>
    <w:p w14:paraId="18766B89"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management of populations and guaranteeing the quality of seafood products for</w:t>
      </w:r>
    </w:p>
    <w:p w14:paraId="2E93557E" w14:textId="77777777" w:rsidR="0040741B" w:rsidRDefault="00011C6D" w:rsidP="00011C6D">
      <w:pPr>
        <w:autoSpaceDE w:val="0"/>
        <w:autoSpaceDN w:val="0"/>
        <w:adjustRightInd w:val="0"/>
        <w:spacing w:after="0" w:line="240" w:lineRule="auto"/>
        <w:rPr>
          <w:ins w:id="347" w:author="Surette, Tobie (DFO/MPO)" w:date="2024-10-10T09:16: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future generations. </w:t>
      </w:r>
    </w:p>
    <w:p w14:paraId="2F20264B" w14:textId="77777777" w:rsidR="0040741B" w:rsidRDefault="0040741B" w:rsidP="00011C6D">
      <w:pPr>
        <w:autoSpaceDE w:val="0"/>
        <w:autoSpaceDN w:val="0"/>
        <w:adjustRightInd w:val="0"/>
        <w:spacing w:after="0" w:line="240" w:lineRule="auto"/>
        <w:rPr>
          <w:ins w:id="348" w:author="Surette, Tobie (DFO/MPO)" w:date="2024-10-10T09:16:00Z"/>
          <w:rFonts w:ascii="Arial" w:eastAsia="CMR10" w:hAnsi="Arial" w:cs="Arial"/>
          <w:color w:val="000000"/>
          <w:kern w:val="0"/>
          <w:sz w:val="20"/>
          <w:szCs w:val="20"/>
        </w:rPr>
      </w:pPr>
    </w:p>
    <w:p w14:paraId="12082E7B" w14:textId="6F97D701"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To achieve this, it proposes an integrated approach that combines</w:t>
      </w:r>
    </w:p>
    <w:p w14:paraId="5EEBD1A4"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near-infrared (NIR) spectroscopy and image analysis techniques to develop a robust</w:t>
      </w:r>
    </w:p>
    <w:p w14:paraId="17D659D2" w14:textId="77777777" w:rsidR="00011C6D" w:rsidRDefault="00011C6D" w:rsidP="00011C6D">
      <w:pPr>
        <w:autoSpaceDE w:val="0"/>
        <w:autoSpaceDN w:val="0"/>
        <w:adjustRightInd w:val="0"/>
        <w:spacing w:after="0" w:line="240" w:lineRule="auto"/>
        <w:rPr>
          <w:ins w:id="349"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classification system for identifying snow crab shell condition.</w:t>
      </w:r>
    </w:p>
    <w:p w14:paraId="7AA95413" w14:textId="77777777" w:rsidR="0040741B" w:rsidRPr="00011C6D" w:rsidRDefault="0040741B" w:rsidP="00011C6D">
      <w:pPr>
        <w:autoSpaceDE w:val="0"/>
        <w:autoSpaceDN w:val="0"/>
        <w:adjustRightInd w:val="0"/>
        <w:spacing w:after="0" w:line="240" w:lineRule="auto"/>
        <w:rPr>
          <w:rFonts w:ascii="Arial" w:eastAsia="CMR10" w:hAnsi="Arial" w:cs="Arial"/>
          <w:color w:val="000000"/>
          <w:kern w:val="0"/>
          <w:sz w:val="20"/>
          <w:szCs w:val="20"/>
        </w:rPr>
      </w:pPr>
    </w:p>
    <w:p w14:paraId="15408D9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However, this work is not without its constraints, particularly when it comes to</w:t>
      </w:r>
    </w:p>
    <w:p w14:paraId="158FFD85" w14:textId="77777777" w:rsidR="0040741B" w:rsidRDefault="00011C6D" w:rsidP="00011C6D">
      <w:pPr>
        <w:autoSpaceDE w:val="0"/>
        <w:autoSpaceDN w:val="0"/>
        <w:adjustRightInd w:val="0"/>
        <w:spacing w:after="0" w:line="240" w:lineRule="auto"/>
        <w:rPr>
          <w:ins w:id="350"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collecting data. </w:t>
      </w:r>
    </w:p>
    <w:p w14:paraId="5690FCC0" w14:textId="77777777" w:rsidR="0040741B" w:rsidRDefault="0040741B" w:rsidP="00011C6D">
      <w:pPr>
        <w:autoSpaceDE w:val="0"/>
        <w:autoSpaceDN w:val="0"/>
        <w:adjustRightInd w:val="0"/>
        <w:spacing w:after="0" w:line="240" w:lineRule="auto"/>
        <w:rPr>
          <w:ins w:id="351" w:author="Surette, Tobie (DFO/MPO)" w:date="2024-10-10T09:17:00Z"/>
          <w:rFonts w:ascii="Arial" w:eastAsia="CMR10" w:hAnsi="Arial" w:cs="Arial"/>
          <w:color w:val="000000"/>
          <w:kern w:val="0"/>
          <w:sz w:val="20"/>
          <w:szCs w:val="20"/>
        </w:rPr>
      </w:pPr>
    </w:p>
    <w:p w14:paraId="68843AC2" w14:textId="46CD8C6D"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Collection will take place in conditions where fishermen handle crabs</w:t>
      </w:r>
    </w:p>
    <w:p w14:paraId="1367E9BA" w14:textId="77777777" w:rsidR="0040741B" w:rsidRDefault="00011C6D" w:rsidP="00011C6D">
      <w:pPr>
        <w:autoSpaceDE w:val="0"/>
        <w:autoSpaceDN w:val="0"/>
        <w:adjustRightInd w:val="0"/>
        <w:spacing w:after="0" w:line="240" w:lineRule="auto"/>
        <w:rPr>
          <w:ins w:id="352"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 xml:space="preserve">and use measuring devices such as the NIR spectrometer and photo-taking. </w:t>
      </w:r>
    </w:p>
    <w:p w14:paraId="4B229D26" w14:textId="77777777" w:rsidR="0040741B" w:rsidRDefault="0040741B" w:rsidP="00011C6D">
      <w:pPr>
        <w:autoSpaceDE w:val="0"/>
        <w:autoSpaceDN w:val="0"/>
        <w:adjustRightInd w:val="0"/>
        <w:spacing w:after="0" w:line="240" w:lineRule="auto"/>
        <w:rPr>
          <w:ins w:id="353" w:author="Surette, Tobie (DFO/MPO)" w:date="2024-10-10T09:17:00Z"/>
          <w:rFonts w:ascii="Arial" w:eastAsia="CMR10" w:hAnsi="Arial" w:cs="Arial"/>
          <w:color w:val="000000"/>
          <w:kern w:val="0"/>
          <w:sz w:val="20"/>
          <w:szCs w:val="20"/>
        </w:rPr>
      </w:pPr>
    </w:p>
    <w:p w14:paraId="33CF1612" w14:textId="24F0EAF1" w:rsidR="00011C6D" w:rsidRPr="00011C6D" w:rsidDel="0040741B" w:rsidRDefault="00011C6D" w:rsidP="00011C6D">
      <w:pPr>
        <w:autoSpaceDE w:val="0"/>
        <w:autoSpaceDN w:val="0"/>
        <w:adjustRightInd w:val="0"/>
        <w:spacing w:after="0" w:line="240" w:lineRule="auto"/>
        <w:rPr>
          <w:del w:id="354"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Consequently,</w:t>
      </w:r>
      <w:ins w:id="355" w:author="Surette, Tobie (DFO/MPO)" w:date="2024-10-10T09:17:00Z">
        <w:r w:rsidR="0040741B">
          <w:rPr>
            <w:rFonts w:ascii="Arial" w:eastAsia="CMR10" w:hAnsi="Arial" w:cs="Arial"/>
            <w:color w:val="000000"/>
            <w:kern w:val="0"/>
            <w:sz w:val="20"/>
            <w:szCs w:val="20"/>
          </w:rPr>
          <w:t xml:space="preserve"> </w:t>
        </w:r>
      </w:ins>
    </w:p>
    <w:p w14:paraId="2A8E721A"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one of the major constraints is identifying the best device in terms of ease</w:t>
      </w:r>
    </w:p>
    <w:p w14:paraId="35BC26D0"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of use and speed. It is essential to select non-destructive testing NDT instruments</w:t>
      </w:r>
    </w:p>
    <w:p w14:paraId="0E29CB76"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and measurement methods that minimize stress and disturbance to the crabs, while</w:t>
      </w:r>
    </w:p>
    <w:p w14:paraId="746F35CC"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guaranteeing the reliability and quality of the data collected [</w:t>
      </w:r>
      <w:r w:rsidRPr="00011C6D">
        <w:rPr>
          <w:rFonts w:ascii="Arial" w:eastAsia="CMR10" w:hAnsi="Arial" w:cs="Arial"/>
          <w:color w:val="0000FF"/>
          <w:kern w:val="0"/>
          <w:sz w:val="20"/>
          <w:szCs w:val="20"/>
        </w:rPr>
        <w:t>7</w:t>
      </w:r>
      <w:r w:rsidRPr="00011C6D">
        <w:rPr>
          <w:rFonts w:ascii="Arial" w:eastAsia="CMR10" w:hAnsi="Arial" w:cs="Arial"/>
          <w:color w:val="000000"/>
          <w:kern w:val="0"/>
          <w:sz w:val="20"/>
          <w:szCs w:val="20"/>
        </w:rPr>
        <w:t>]. This consideration is</w:t>
      </w:r>
    </w:p>
    <w:p w14:paraId="696FBB55" w14:textId="77777777" w:rsidR="00011C6D" w:rsidRPr="00011C6D" w:rsidRDefault="00011C6D" w:rsidP="00011C6D">
      <w:pPr>
        <w:autoSpaceDE w:val="0"/>
        <w:autoSpaceDN w:val="0"/>
        <w:adjustRightInd w:val="0"/>
        <w:spacing w:after="0" w:line="240" w:lineRule="auto"/>
        <w:rPr>
          <w:rFonts w:ascii="Arial" w:eastAsia="CMR10" w:hAnsi="Arial" w:cs="Arial"/>
          <w:color w:val="000000"/>
          <w:kern w:val="0"/>
          <w:sz w:val="20"/>
          <w:szCs w:val="20"/>
        </w:rPr>
      </w:pPr>
      <w:r w:rsidRPr="00011C6D">
        <w:rPr>
          <w:rFonts w:ascii="Arial" w:eastAsia="CMR10" w:hAnsi="Arial" w:cs="Arial"/>
          <w:color w:val="000000"/>
          <w:kern w:val="0"/>
          <w:sz w:val="20"/>
          <w:szCs w:val="20"/>
        </w:rPr>
        <w:t>crucial to ensure the validity of the results obtained, and to guarantee the well-being</w:t>
      </w:r>
    </w:p>
    <w:p w14:paraId="0847B5B8" w14:textId="7E729F31" w:rsidR="00D062EC" w:rsidRDefault="00011C6D" w:rsidP="00011C6D">
      <w:pPr>
        <w:rPr>
          <w:ins w:id="356" w:author="Surette, Tobie (DFO/MPO)" w:date="2024-10-10T09:17:00Z"/>
          <w:rFonts w:ascii="Arial" w:eastAsia="CMR10" w:hAnsi="Arial" w:cs="Arial"/>
          <w:color w:val="000000"/>
          <w:kern w:val="0"/>
          <w:sz w:val="20"/>
          <w:szCs w:val="20"/>
        </w:rPr>
      </w:pPr>
      <w:r w:rsidRPr="00011C6D">
        <w:rPr>
          <w:rFonts w:ascii="Arial" w:eastAsia="CMR10" w:hAnsi="Arial" w:cs="Arial"/>
          <w:color w:val="000000"/>
          <w:kern w:val="0"/>
          <w:sz w:val="20"/>
          <w:szCs w:val="20"/>
        </w:rPr>
        <w:t>of the crabs and the sustainability of data collection practices in the field.</w:t>
      </w:r>
    </w:p>
    <w:p w14:paraId="477CEE61" w14:textId="77777777" w:rsidR="0040741B" w:rsidRDefault="0040741B" w:rsidP="00011C6D">
      <w:pPr>
        <w:rPr>
          <w:ins w:id="357" w:author="Surette, Tobie (DFO/MPO)" w:date="2024-10-10T09:17:00Z"/>
          <w:rFonts w:ascii="Arial" w:eastAsia="CMR10" w:hAnsi="Arial" w:cs="Arial"/>
          <w:color w:val="000000"/>
          <w:kern w:val="0"/>
          <w:sz w:val="20"/>
          <w:szCs w:val="20"/>
        </w:rPr>
      </w:pPr>
    </w:p>
    <w:p w14:paraId="305A4274" w14:textId="536A4D6E" w:rsidR="0040741B" w:rsidRPr="0040741B" w:rsidRDefault="0040741B">
      <w:pPr>
        <w:autoSpaceDE w:val="0"/>
        <w:autoSpaceDN w:val="0"/>
        <w:adjustRightInd w:val="0"/>
        <w:spacing w:after="0" w:line="240" w:lineRule="auto"/>
        <w:rPr>
          <w:ins w:id="358" w:author="Surette, Tobie (DFO/MPO)" w:date="2024-10-10T09:19:00Z"/>
          <w:rFonts w:ascii="Arial" w:eastAsia="CMR10" w:hAnsi="Arial" w:cs="Arial"/>
          <w:b/>
          <w:bCs/>
          <w:color w:val="000000"/>
          <w:kern w:val="0"/>
          <w:sz w:val="20"/>
          <w:szCs w:val="20"/>
          <w:rPrChange w:id="359" w:author="Surette, Tobie (DFO/MPO)" w:date="2024-10-10T09:21:00Z">
            <w:rPr>
              <w:ins w:id="360" w:author="Surette, Tobie (DFO/MPO)" w:date="2024-10-10T09:19:00Z"/>
            </w:rPr>
          </w:rPrChange>
        </w:rPr>
        <w:pPrChange w:id="361" w:author="Surette, Tobie (DFO/MPO)" w:date="2024-10-10T09:19:00Z">
          <w:pPr>
            <w:pStyle w:val="ListParagraph"/>
            <w:numPr>
              <w:numId w:val="1"/>
            </w:numPr>
            <w:autoSpaceDE w:val="0"/>
            <w:autoSpaceDN w:val="0"/>
            <w:adjustRightInd w:val="0"/>
            <w:spacing w:after="0" w:line="240" w:lineRule="auto"/>
            <w:ind w:hanging="360"/>
          </w:pPr>
        </w:pPrChange>
      </w:pPr>
      <w:ins w:id="362" w:author="Surette, Tobie (DFO/MPO)" w:date="2024-10-10T09:19:00Z">
        <w:r w:rsidRPr="0040741B">
          <w:rPr>
            <w:rFonts w:ascii="Arial" w:eastAsia="CMR10" w:hAnsi="Arial" w:cs="Arial"/>
            <w:b/>
            <w:bCs/>
            <w:color w:val="000000"/>
            <w:kern w:val="0"/>
            <w:sz w:val="20"/>
            <w:szCs w:val="20"/>
            <w:rPrChange w:id="363" w:author="Surette, Tobie (DFO/MPO)" w:date="2024-10-10T09:21:00Z">
              <w:rPr>
                <w:rFonts w:ascii="Arial" w:eastAsia="CMR10" w:hAnsi="Arial" w:cs="Arial"/>
                <w:color w:val="000000"/>
                <w:kern w:val="0"/>
                <w:sz w:val="20"/>
                <w:szCs w:val="20"/>
              </w:rPr>
            </w:rPrChange>
          </w:rPr>
          <w:t>Goals of the study:</w:t>
        </w:r>
      </w:ins>
    </w:p>
    <w:p w14:paraId="3B25A8FB" w14:textId="232826BA" w:rsidR="0040741B" w:rsidRDefault="0040741B" w:rsidP="0040741B">
      <w:pPr>
        <w:pStyle w:val="ListParagraph"/>
        <w:numPr>
          <w:ilvl w:val="0"/>
          <w:numId w:val="1"/>
        </w:numPr>
        <w:autoSpaceDE w:val="0"/>
        <w:autoSpaceDN w:val="0"/>
        <w:adjustRightInd w:val="0"/>
        <w:spacing w:after="0" w:line="240" w:lineRule="auto"/>
        <w:rPr>
          <w:ins w:id="364" w:author="Surette, Tobie (DFO/MPO)" w:date="2024-10-10T09:19:00Z"/>
          <w:rFonts w:ascii="Arial" w:eastAsia="CMR10" w:hAnsi="Arial" w:cs="Arial"/>
          <w:color w:val="000000"/>
          <w:kern w:val="0"/>
          <w:sz w:val="20"/>
          <w:szCs w:val="20"/>
        </w:rPr>
      </w:pPr>
      <w:ins w:id="365" w:author="Surette, Tobie (DFO/MPO)" w:date="2024-10-10T09:21:00Z">
        <w:r>
          <w:rPr>
            <w:rFonts w:ascii="Arial" w:eastAsia="CMR10" w:hAnsi="Arial" w:cs="Arial"/>
            <w:color w:val="000000"/>
            <w:kern w:val="0"/>
            <w:sz w:val="20"/>
            <w:szCs w:val="20"/>
          </w:rPr>
          <w:t>M</w:t>
        </w:r>
      </w:ins>
      <w:ins w:id="366" w:author="Surette, Tobie (DFO/MPO)" w:date="2024-10-10T09:20:00Z">
        <w:r>
          <w:rPr>
            <w:rFonts w:ascii="Arial" w:eastAsia="CMR10" w:hAnsi="Arial" w:cs="Arial"/>
            <w:color w:val="000000"/>
            <w:kern w:val="0"/>
            <w:sz w:val="20"/>
            <w:szCs w:val="20"/>
          </w:rPr>
          <w:t xml:space="preserve">ethods which are </w:t>
        </w:r>
      </w:ins>
      <w:ins w:id="367" w:author="Surette, Tobie (DFO/MPO)" w:date="2024-10-10T09:21:00Z">
        <w:r>
          <w:rPr>
            <w:rFonts w:ascii="Arial" w:eastAsia="CMR10" w:hAnsi="Arial" w:cs="Arial"/>
            <w:color w:val="000000"/>
            <w:kern w:val="0"/>
            <w:sz w:val="20"/>
            <w:szCs w:val="20"/>
          </w:rPr>
          <w:t xml:space="preserve">robust, </w:t>
        </w:r>
      </w:ins>
      <w:ins w:id="368" w:author="Surette, Tobie (DFO/MPO)" w:date="2024-10-10T09:20:00Z">
        <w:r>
          <w:rPr>
            <w:rFonts w:ascii="Arial" w:eastAsia="CMR10" w:hAnsi="Arial" w:cs="Arial"/>
            <w:color w:val="000000"/>
            <w:kern w:val="0"/>
            <w:sz w:val="20"/>
            <w:szCs w:val="20"/>
          </w:rPr>
          <w:t>s</w:t>
        </w:r>
      </w:ins>
      <w:ins w:id="369" w:author="Surette, Tobie (DFO/MPO)" w:date="2024-10-10T09:18:00Z">
        <w:r>
          <w:rPr>
            <w:rFonts w:ascii="Arial" w:eastAsia="CMR10" w:hAnsi="Arial" w:cs="Arial"/>
            <w:color w:val="000000"/>
            <w:kern w:val="0"/>
            <w:sz w:val="20"/>
            <w:szCs w:val="20"/>
          </w:rPr>
          <w:t>peedy</w:t>
        </w:r>
      </w:ins>
      <w:ins w:id="370" w:author="Surette, Tobie (DFO/MPO)" w:date="2024-10-10T09:20:00Z">
        <w:r>
          <w:rPr>
            <w:rFonts w:ascii="Arial" w:eastAsia="CMR10" w:hAnsi="Arial" w:cs="Arial"/>
            <w:color w:val="000000"/>
            <w:kern w:val="0"/>
            <w:sz w:val="20"/>
            <w:szCs w:val="20"/>
          </w:rPr>
          <w:t xml:space="preserve"> and easy to use.</w:t>
        </w:r>
      </w:ins>
    </w:p>
    <w:p w14:paraId="700ADE3F" w14:textId="39E428D2" w:rsidR="0040741B" w:rsidRPr="0040741B" w:rsidRDefault="0040741B">
      <w:pPr>
        <w:pStyle w:val="ListParagraph"/>
        <w:numPr>
          <w:ilvl w:val="0"/>
          <w:numId w:val="1"/>
        </w:numPr>
        <w:autoSpaceDE w:val="0"/>
        <w:autoSpaceDN w:val="0"/>
        <w:adjustRightInd w:val="0"/>
        <w:spacing w:after="0" w:line="240" w:lineRule="auto"/>
        <w:rPr>
          <w:ins w:id="371" w:author="Surette, Tobie (DFO/MPO)" w:date="2024-10-10T09:18:00Z"/>
          <w:rFonts w:ascii="Arial" w:eastAsia="CMR10" w:hAnsi="Arial" w:cs="Arial"/>
          <w:color w:val="000000"/>
          <w:kern w:val="0"/>
          <w:sz w:val="20"/>
          <w:szCs w:val="20"/>
          <w:rPrChange w:id="372" w:author="Surette, Tobie (DFO/MPO)" w:date="2024-10-10T09:18:00Z">
            <w:rPr>
              <w:ins w:id="373" w:author="Surette, Tobie (DFO/MPO)" w:date="2024-10-10T09:18:00Z"/>
            </w:rPr>
          </w:rPrChange>
        </w:rPr>
        <w:pPrChange w:id="374" w:author="Surette, Tobie (DFO/MPO)" w:date="2024-10-10T09:18:00Z">
          <w:pPr>
            <w:autoSpaceDE w:val="0"/>
            <w:autoSpaceDN w:val="0"/>
            <w:adjustRightInd w:val="0"/>
            <w:spacing w:after="0" w:line="240" w:lineRule="auto"/>
          </w:pPr>
        </w:pPrChange>
      </w:pPr>
      <w:ins w:id="375" w:author="Surette, Tobie (DFO/MPO)" w:date="2024-10-10T09:19:00Z">
        <w:r>
          <w:rPr>
            <w:rFonts w:ascii="Arial" w:eastAsia="CMR10" w:hAnsi="Arial" w:cs="Arial"/>
            <w:color w:val="000000"/>
            <w:kern w:val="0"/>
            <w:sz w:val="20"/>
            <w:szCs w:val="20"/>
          </w:rPr>
          <w:t>R</w:t>
        </w:r>
      </w:ins>
      <w:ins w:id="376" w:author="Surette, Tobie (DFO/MPO)" w:date="2024-10-10T09:18:00Z">
        <w:r>
          <w:rPr>
            <w:rFonts w:ascii="Arial" w:eastAsia="CMR10" w:hAnsi="Arial" w:cs="Arial"/>
            <w:color w:val="000000"/>
            <w:kern w:val="0"/>
            <w:sz w:val="20"/>
            <w:szCs w:val="20"/>
          </w:rPr>
          <w:t>ough field condition</w:t>
        </w:r>
      </w:ins>
      <w:ins w:id="377" w:author="Surette, Tobie (DFO/MPO)" w:date="2024-10-10T09:19:00Z">
        <w:r>
          <w:rPr>
            <w:rFonts w:ascii="Arial" w:eastAsia="CMR10" w:hAnsi="Arial" w:cs="Arial"/>
            <w:color w:val="000000"/>
            <w:kern w:val="0"/>
            <w:sz w:val="20"/>
            <w:szCs w:val="20"/>
          </w:rPr>
          <w:t>s (i.e. rain, wind, salt-water, dirty)</w:t>
        </w:r>
      </w:ins>
    </w:p>
    <w:p w14:paraId="216D9D6B" w14:textId="6AC8BE84" w:rsidR="0040741B" w:rsidRPr="0040741B" w:rsidRDefault="0040741B">
      <w:pPr>
        <w:pStyle w:val="ListParagraph"/>
        <w:numPr>
          <w:ilvl w:val="0"/>
          <w:numId w:val="1"/>
        </w:numPr>
        <w:autoSpaceDE w:val="0"/>
        <w:autoSpaceDN w:val="0"/>
        <w:adjustRightInd w:val="0"/>
        <w:spacing w:after="0" w:line="240" w:lineRule="auto"/>
        <w:rPr>
          <w:ins w:id="378" w:author="Surette, Tobie (DFO/MPO)" w:date="2024-10-10T09:18:00Z"/>
          <w:rFonts w:ascii="Arial" w:eastAsia="CMR10" w:hAnsi="Arial" w:cs="Arial"/>
          <w:color w:val="000000"/>
          <w:kern w:val="0"/>
          <w:sz w:val="20"/>
          <w:szCs w:val="20"/>
        </w:rPr>
        <w:pPrChange w:id="379" w:author="Surette, Tobie (DFO/MPO)" w:date="2024-10-10T09:20:00Z">
          <w:pPr>
            <w:pStyle w:val="ListParagraph"/>
            <w:numPr>
              <w:numId w:val="1"/>
            </w:numPr>
            <w:ind w:hanging="360"/>
          </w:pPr>
        </w:pPrChange>
      </w:pPr>
      <w:ins w:id="380" w:author="Surette, Tobie (DFO/MPO)" w:date="2024-10-10T09:18:00Z">
        <w:r w:rsidRPr="0040741B">
          <w:rPr>
            <w:rFonts w:ascii="Arial" w:eastAsia="CMR10" w:hAnsi="Arial" w:cs="Arial"/>
            <w:color w:val="000000"/>
            <w:kern w:val="0"/>
            <w:sz w:val="20"/>
            <w:szCs w:val="20"/>
            <w:rPrChange w:id="381" w:author="Surette, Tobie (DFO/MPO)" w:date="2024-10-10T09:20:00Z">
              <w:rPr/>
            </w:rPrChange>
          </w:rPr>
          <w:t xml:space="preserve">non-destructive testing to </w:t>
        </w:r>
      </w:ins>
      <w:ins w:id="382" w:author="Surette, Tobie (DFO/MPO)" w:date="2024-10-10T09:17:00Z">
        <w:r w:rsidRPr="0040741B">
          <w:rPr>
            <w:rFonts w:ascii="Arial" w:eastAsia="CMR10" w:hAnsi="Arial" w:cs="Arial"/>
            <w:color w:val="000000"/>
            <w:kern w:val="0"/>
            <w:sz w:val="20"/>
            <w:szCs w:val="20"/>
            <w:rPrChange w:id="383" w:author="Surette, Tobie (DFO/MPO)" w:date="2024-10-10T09:20:00Z">
              <w:rPr/>
            </w:rPrChange>
          </w:rPr>
          <w:t>minimize stress and disturbance to the crabs,</w:t>
        </w:r>
      </w:ins>
      <w:ins w:id="384" w:author="Surette, Tobie (DFO/MPO)" w:date="2024-10-10T09:20:00Z">
        <w:r w:rsidRPr="0040741B">
          <w:rPr>
            <w:rFonts w:ascii="Arial" w:eastAsia="CMR10" w:hAnsi="Arial" w:cs="Arial"/>
            <w:color w:val="000000"/>
            <w:kern w:val="0"/>
            <w:sz w:val="20"/>
            <w:szCs w:val="20"/>
            <w:rPrChange w:id="385" w:author="Surette, Tobie (DFO/MPO)" w:date="2024-10-10T09:20:00Z">
              <w:rPr/>
            </w:rPrChange>
          </w:rPr>
          <w:t xml:space="preserve"> guarantee the well-being</w:t>
        </w:r>
        <w:r>
          <w:rPr>
            <w:rFonts w:ascii="Arial" w:eastAsia="CMR10" w:hAnsi="Arial" w:cs="Arial"/>
            <w:color w:val="000000"/>
            <w:kern w:val="0"/>
            <w:sz w:val="20"/>
            <w:szCs w:val="20"/>
          </w:rPr>
          <w:t xml:space="preserve"> </w:t>
        </w:r>
        <w:r w:rsidRPr="0040741B">
          <w:rPr>
            <w:rFonts w:ascii="Arial" w:eastAsia="CMR10" w:hAnsi="Arial" w:cs="Arial"/>
            <w:color w:val="000000"/>
            <w:kern w:val="0"/>
            <w:sz w:val="20"/>
            <w:szCs w:val="20"/>
            <w:rPrChange w:id="386" w:author="Surette, Tobie (DFO/MPO)" w:date="2024-10-10T09:20:00Z">
              <w:rPr/>
            </w:rPrChange>
          </w:rPr>
          <w:t>of the crabs</w:t>
        </w:r>
      </w:ins>
    </w:p>
    <w:p w14:paraId="24A99BFB" w14:textId="1E47971C" w:rsidR="0040741B" w:rsidRPr="0040741B" w:rsidRDefault="0040741B" w:rsidP="0040741B">
      <w:pPr>
        <w:pStyle w:val="ListParagraph"/>
        <w:numPr>
          <w:ilvl w:val="0"/>
          <w:numId w:val="1"/>
        </w:numPr>
        <w:rPr>
          <w:ins w:id="387" w:author="Surette, Tobie (DFO/MPO)" w:date="2024-10-10T09:22:00Z"/>
          <w:rFonts w:ascii="Arial" w:hAnsi="Arial" w:cs="Arial"/>
          <w:rPrChange w:id="388" w:author="Surette, Tobie (DFO/MPO)" w:date="2024-10-10T09:22:00Z">
            <w:rPr>
              <w:ins w:id="389" w:author="Surette, Tobie (DFO/MPO)" w:date="2024-10-10T09:22:00Z"/>
              <w:rFonts w:ascii="Arial" w:eastAsia="CMR10" w:hAnsi="Arial" w:cs="Arial"/>
              <w:color w:val="000000"/>
              <w:kern w:val="0"/>
              <w:sz w:val="20"/>
              <w:szCs w:val="20"/>
            </w:rPr>
          </w:rPrChange>
        </w:rPr>
      </w:pPr>
      <w:ins w:id="390" w:author="Surette, Tobie (DFO/MPO)" w:date="2024-10-10T09:18:00Z">
        <w:r w:rsidRPr="00011C6D">
          <w:rPr>
            <w:rFonts w:ascii="Arial" w:eastAsia="CMR10" w:hAnsi="Arial" w:cs="Arial"/>
            <w:color w:val="000000"/>
            <w:kern w:val="0"/>
            <w:sz w:val="20"/>
            <w:szCs w:val="20"/>
          </w:rPr>
          <w:t>guaranteeing the reliability and quality of the data collected</w:t>
        </w:r>
      </w:ins>
      <w:ins w:id="391" w:author="Surette, Tobie (DFO/MPO)" w:date="2024-10-10T09:22:00Z">
        <w:r>
          <w:rPr>
            <w:rFonts w:ascii="Arial" w:eastAsia="CMR10" w:hAnsi="Arial" w:cs="Arial"/>
            <w:color w:val="000000"/>
            <w:kern w:val="0"/>
            <w:sz w:val="20"/>
            <w:szCs w:val="20"/>
          </w:rPr>
          <w:t>.</w:t>
        </w:r>
      </w:ins>
    </w:p>
    <w:p w14:paraId="62ED6977" w14:textId="2025DB4B" w:rsidR="00544F0C" w:rsidRPr="00544F0C" w:rsidRDefault="00544F0C" w:rsidP="0040741B">
      <w:pPr>
        <w:pStyle w:val="ListParagraph"/>
        <w:numPr>
          <w:ilvl w:val="0"/>
          <w:numId w:val="1"/>
        </w:numPr>
        <w:rPr>
          <w:ins w:id="392" w:author="Surette, Tobie (DFO/MPO)" w:date="2024-10-10T09:56:00Z"/>
          <w:rFonts w:ascii="Arial" w:hAnsi="Arial" w:cs="Arial"/>
          <w:rPrChange w:id="393" w:author="Surette, Tobie (DFO/MPO)" w:date="2024-10-10T09:56:00Z">
            <w:rPr>
              <w:ins w:id="394" w:author="Surette, Tobie (DFO/MPO)" w:date="2024-10-10T09:56:00Z"/>
              <w:rFonts w:ascii="Arial" w:eastAsia="CMR10" w:hAnsi="Arial" w:cs="Arial"/>
              <w:color w:val="000000"/>
              <w:kern w:val="0"/>
              <w:sz w:val="20"/>
              <w:szCs w:val="20"/>
            </w:rPr>
          </w:rPrChange>
        </w:rPr>
      </w:pPr>
      <w:ins w:id="395" w:author="Surette, Tobie (DFO/MPO)" w:date="2024-10-10T09:56:00Z">
        <w:r>
          <w:rPr>
            <w:rFonts w:ascii="Arial" w:hAnsi="Arial" w:cs="Arial"/>
          </w:rPr>
          <w:t xml:space="preserve">Validate </w:t>
        </w:r>
      </w:ins>
      <w:ins w:id="396" w:author="Surette, Tobie (DFO/MPO)" w:date="2024-10-10T09:57:00Z">
        <w:r>
          <w:rPr>
            <w:rFonts w:ascii="Arial" w:hAnsi="Arial" w:cs="Arial"/>
          </w:rPr>
          <w:t xml:space="preserve">new-shell versus old-shelled </w:t>
        </w:r>
        <w:r w:rsidR="006F7357">
          <w:rPr>
            <w:rFonts w:ascii="Arial" w:hAnsi="Arial" w:cs="Arial"/>
          </w:rPr>
          <w:t xml:space="preserve">crab </w:t>
        </w:r>
        <w:r>
          <w:rPr>
            <w:rFonts w:ascii="Arial" w:hAnsi="Arial" w:cs="Arial"/>
          </w:rPr>
          <w:t>groups.</w:t>
        </w:r>
      </w:ins>
    </w:p>
    <w:p w14:paraId="4C9A8AA7" w14:textId="4CC2B40D" w:rsidR="0040741B" w:rsidRPr="006F7357" w:rsidRDefault="0040741B" w:rsidP="006F7357">
      <w:pPr>
        <w:pStyle w:val="ListParagraph"/>
        <w:numPr>
          <w:ilvl w:val="0"/>
          <w:numId w:val="1"/>
        </w:numPr>
        <w:rPr>
          <w:ins w:id="397" w:author="Surette, Tobie (DFO/MPO)" w:date="2024-10-10T09:58:00Z"/>
          <w:rFonts w:ascii="Arial" w:hAnsi="Arial" w:cs="Arial"/>
          <w:rPrChange w:id="398" w:author="Surette, Tobie (DFO/MPO)" w:date="2024-10-10T09:58:00Z">
            <w:rPr>
              <w:ins w:id="399" w:author="Surette, Tobie (DFO/MPO)" w:date="2024-10-10T09:58:00Z"/>
              <w:rFonts w:ascii="Arial" w:eastAsia="CMR10" w:hAnsi="Arial" w:cs="Arial"/>
              <w:color w:val="000000"/>
              <w:kern w:val="0"/>
              <w:sz w:val="20"/>
              <w:szCs w:val="20"/>
            </w:rPr>
          </w:rPrChange>
        </w:rPr>
      </w:pPr>
      <w:ins w:id="400" w:author="Surette, Tobie (DFO/MPO)" w:date="2024-10-10T09:22:00Z">
        <w:r>
          <w:rPr>
            <w:rFonts w:ascii="Arial" w:eastAsia="CMR10" w:hAnsi="Arial" w:cs="Arial"/>
            <w:color w:val="000000"/>
            <w:kern w:val="0"/>
            <w:sz w:val="20"/>
            <w:szCs w:val="20"/>
          </w:rPr>
          <w:t>Improve the consistency of shell condition identifications between different observers.</w:t>
        </w:r>
      </w:ins>
    </w:p>
    <w:p w14:paraId="256D8C45" w14:textId="77777777" w:rsidR="006F7357" w:rsidRDefault="006F7357" w:rsidP="006F7357">
      <w:pPr>
        <w:rPr>
          <w:ins w:id="401" w:author="Surette, Tobie (DFO/MPO)" w:date="2024-10-10T09:58:00Z"/>
          <w:rFonts w:ascii="Arial" w:hAnsi="Arial" w:cs="Arial"/>
        </w:rPr>
      </w:pPr>
    </w:p>
    <w:p w14:paraId="5315476F" w14:textId="6E5D82C6" w:rsidR="006F7357" w:rsidRPr="00695A6E" w:rsidRDefault="00695A6E" w:rsidP="006F7357">
      <w:pPr>
        <w:rPr>
          <w:ins w:id="402" w:author="Surette, Tobie (DFO/MPO)" w:date="2024-10-10T09:58:00Z"/>
          <w:rFonts w:ascii="Arial" w:hAnsi="Arial" w:cs="Arial"/>
          <w:b/>
          <w:bCs/>
          <w:rPrChange w:id="403" w:author="Surette, Tobie (DFO/MPO)" w:date="2024-10-10T10:20:00Z">
            <w:rPr>
              <w:ins w:id="404" w:author="Surette, Tobie (DFO/MPO)" w:date="2024-10-10T09:58:00Z"/>
              <w:rFonts w:ascii="Arial" w:hAnsi="Arial" w:cs="Arial"/>
            </w:rPr>
          </w:rPrChange>
        </w:rPr>
      </w:pPr>
      <w:ins w:id="405" w:author="Surette, Tobie (DFO/MPO)" w:date="2024-10-10T10:18:00Z">
        <w:r w:rsidRPr="00695A6E">
          <w:rPr>
            <w:rFonts w:ascii="Arial" w:hAnsi="Arial" w:cs="Arial"/>
            <w:b/>
            <w:bCs/>
            <w:rPrChange w:id="406" w:author="Surette, Tobie (DFO/MPO)" w:date="2024-10-10T10:20:00Z">
              <w:rPr>
                <w:rFonts w:ascii="Arial" w:hAnsi="Arial" w:cs="Arial"/>
              </w:rPr>
            </w:rPrChange>
          </w:rPr>
          <w:t>Applications</w:t>
        </w:r>
      </w:ins>
      <w:ins w:id="407" w:author="Surette, Tobie (DFO/MPO)" w:date="2024-10-10T09:58:00Z">
        <w:r w:rsidR="006F7357" w:rsidRPr="00695A6E">
          <w:rPr>
            <w:rFonts w:ascii="Arial" w:hAnsi="Arial" w:cs="Arial"/>
            <w:b/>
            <w:bCs/>
            <w:rPrChange w:id="408" w:author="Surette, Tobie (DFO/MPO)" w:date="2024-10-10T10:20:00Z">
              <w:rPr>
                <w:rFonts w:ascii="Arial" w:hAnsi="Arial" w:cs="Arial"/>
              </w:rPr>
            </w:rPrChange>
          </w:rPr>
          <w:t xml:space="preserve"> of shell condition identification:</w:t>
        </w:r>
      </w:ins>
    </w:p>
    <w:p w14:paraId="3FD45DB5" w14:textId="77777777" w:rsidR="00695A6E" w:rsidRDefault="00695A6E" w:rsidP="00695A6E">
      <w:pPr>
        <w:pStyle w:val="ListParagraph"/>
        <w:numPr>
          <w:ilvl w:val="0"/>
          <w:numId w:val="4"/>
        </w:numPr>
        <w:rPr>
          <w:ins w:id="409" w:author="Surette, Tobie (DFO/MPO)" w:date="2024-10-10T10:18:00Z"/>
          <w:rFonts w:ascii="Arial" w:hAnsi="Arial" w:cs="Arial"/>
        </w:rPr>
      </w:pPr>
      <w:ins w:id="410" w:author="Surette, Tobie (DFO/MPO)" w:date="2024-10-10T10:18:00Z">
        <w:r>
          <w:rPr>
            <w:rFonts w:ascii="Arial" w:hAnsi="Arial" w:cs="Arial"/>
          </w:rPr>
          <w:t>Monitor market quality (meat yield, visual appeal) of commercially exploited crab (i.e. mature legal-sized crabs).</w:t>
        </w:r>
      </w:ins>
    </w:p>
    <w:p w14:paraId="511BD03B" w14:textId="27A02974" w:rsidR="00695A6E" w:rsidRPr="00013553" w:rsidRDefault="00695A6E" w:rsidP="00695A6E">
      <w:pPr>
        <w:pStyle w:val="ListParagraph"/>
        <w:numPr>
          <w:ilvl w:val="0"/>
          <w:numId w:val="4"/>
        </w:numPr>
        <w:rPr>
          <w:ins w:id="411" w:author="Surette, Tobie (DFO/MPO)" w:date="2024-10-10T10:18:00Z"/>
          <w:rFonts w:ascii="Arial" w:hAnsi="Arial" w:cs="Arial"/>
        </w:rPr>
      </w:pPr>
      <w:ins w:id="412" w:author="Surette, Tobie (DFO/MPO)" w:date="2024-10-10T10:18:00Z">
        <w:r>
          <w:rPr>
            <w:rFonts w:ascii="Arial" w:hAnsi="Arial" w:cs="Arial"/>
          </w:rPr>
          <w:t xml:space="preserve">Monitor the occurrence of new-shelled </w:t>
        </w:r>
      </w:ins>
      <w:ins w:id="413" w:author="Surette, Tobie (DFO/MPO)" w:date="2024-10-10T10:19:00Z">
        <w:r>
          <w:rPr>
            <w:rFonts w:ascii="Arial" w:hAnsi="Arial" w:cs="Arial"/>
          </w:rPr>
          <w:t xml:space="preserve">crab </w:t>
        </w:r>
      </w:ins>
      <w:ins w:id="414" w:author="Surette, Tobie (DFO/MPO)" w:date="2024-10-10T10:18:00Z">
        <w:r>
          <w:rPr>
            <w:rFonts w:ascii="Arial" w:hAnsi="Arial" w:cs="Arial"/>
          </w:rPr>
          <w:t>during the fishery</w:t>
        </w:r>
      </w:ins>
      <w:ins w:id="415" w:author="Surette, Tobie (DFO/MPO)" w:date="2024-10-10T10:19:00Z">
        <w:r>
          <w:rPr>
            <w:rFonts w:ascii="Arial" w:hAnsi="Arial" w:cs="Arial"/>
          </w:rPr>
          <w:t>, which triggers local area clo</w:t>
        </w:r>
      </w:ins>
      <w:ins w:id="416" w:author="Surette, Tobie (DFO/MPO)" w:date="2024-10-10T10:20:00Z">
        <w:r>
          <w:rPr>
            <w:rFonts w:ascii="Arial" w:hAnsi="Arial" w:cs="Arial"/>
          </w:rPr>
          <w:t>sures if proportions are too high.</w:t>
        </w:r>
      </w:ins>
    </w:p>
    <w:p w14:paraId="287442F8" w14:textId="7FB9B2D1" w:rsidR="006F7357" w:rsidRDefault="006F7357" w:rsidP="006F7357">
      <w:pPr>
        <w:pStyle w:val="ListParagraph"/>
        <w:numPr>
          <w:ilvl w:val="0"/>
          <w:numId w:val="4"/>
        </w:numPr>
        <w:rPr>
          <w:ins w:id="417" w:author="Surette, Tobie (DFO/MPO)" w:date="2024-10-10T10:03:00Z"/>
          <w:rFonts w:ascii="Arial" w:hAnsi="Arial" w:cs="Arial"/>
        </w:rPr>
      </w:pPr>
      <w:ins w:id="418" w:author="Surette, Tobie (DFO/MPO)" w:date="2024-10-10T10:03:00Z">
        <w:r>
          <w:rPr>
            <w:rFonts w:ascii="Arial" w:hAnsi="Arial" w:cs="Arial"/>
          </w:rPr>
          <w:t>Relative</w:t>
        </w:r>
      </w:ins>
      <w:ins w:id="419" w:author="Surette, Tobie (DFO/MPO)" w:date="2024-10-10T10:02:00Z">
        <w:r>
          <w:rPr>
            <w:rFonts w:ascii="Arial" w:hAnsi="Arial" w:cs="Arial"/>
          </w:rPr>
          <w:t xml:space="preserve"> measure of carapace age</w:t>
        </w:r>
      </w:ins>
      <w:ins w:id="420" w:author="Surette, Tobie (DFO/MPO)" w:date="2024-10-10T10:03:00Z">
        <w:r>
          <w:rPr>
            <w:rFonts w:ascii="Arial" w:hAnsi="Arial" w:cs="Arial"/>
          </w:rPr>
          <w:t xml:space="preserve"> (i.e. time elapsed since last </w:t>
        </w:r>
        <w:proofErr w:type="spellStart"/>
        <w:r>
          <w:rPr>
            <w:rFonts w:ascii="Arial" w:hAnsi="Arial" w:cs="Arial"/>
          </w:rPr>
          <w:t>moult</w:t>
        </w:r>
        <w:proofErr w:type="spellEnd"/>
        <w:r>
          <w:rPr>
            <w:rFonts w:ascii="Arial" w:hAnsi="Arial" w:cs="Arial"/>
          </w:rPr>
          <w:t>).</w:t>
        </w:r>
      </w:ins>
    </w:p>
    <w:p w14:paraId="487CE12B" w14:textId="04C441C1" w:rsidR="006F7357" w:rsidRDefault="006F7357" w:rsidP="006F7357">
      <w:pPr>
        <w:pStyle w:val="ListParagraph"/>
        <w:numPr>
          <w:ilvl w:val="0"/>
          <w:numId w:val="4"/>
        </w:numPr>
        <w:rPr>
          <w:ins w:id="421" w:author="Surette, Tobie (DFO/MPO)" w:date="2024-10-10T10:01:00Z"/>
          <w:rFonts w:ascii="Arial" w:hAnsi="Arial" w:cs="Arial"/>
        </w:rPr>
      </w:pPr>
      <w:ins w:id="422" w:author="Surette, Tobie (DFO/MPO)" w:date="2024-10-10T10:04:00Z">
        <w:r>
          <w:rPr>
            <w:rFonts w:ascii="Arial" w:hAnsi="Arial" w:cs="Arial"/>
          </w:rPr>
          <w:t>Identify new recruits to fishery</w:t>
        </w:r>
      </w:ins>
      <w:ins w:id="423" w:author="Surette, Tobie (DFO/MPO)" w:date="2024-10-10T10:05:00Z">
        <w:r>
          <w:rPr>
            <w:rFonts w:ascii="Arial" w:hAnsi="Arial" w:cs="Arial"/>
          </w:rPr>
          <w:t xml:space="preserve"> and crab which skip a </w:t>
        </w:r>
        <w:proofErr w:type="spellStart"/>
        <w:r>
          <w:rPr>
            <w:rFonts w:ascii="Arial" w:hAnsi="Arial" w:cs="Arial"/>
          </w:rPr>
          <w:t>moult</w:t>
        </w:r>
        <w:proofErr w:type="spellEnd"/>
        <w:r>
          <w:rPr>
            <w:rFonts w:ascii="Arial" w:hAnsi="Arial" w:cs="Arial"/>
          </w:rPr>
          <w:t>.</w:t>
        </w:r>
      </w:ins>
    </w:p>
    <w:p w14:paraId="06AE813A" w14:textId="77777777" w:rsidR="0040741B" w:rsidRDefault="0040741B" w:rsidP="0040741B">
      <w:pPr>
        <w:rPr>
          <w:ins w:id="424" w:author="Surette, Tobie (DFO/MPO)" w:date="2024-10-10T09:21:00Z"/>
          <w:rFonts w:ascii="Arial" w:hAnsi="Arial" w:cs="Arial"/>
        </w:rPr>
      </w:pPr>
    </w:p>
    <w:p w14:paraId="682AF448" w14:textId="775C6E62" w:rsidR="0040741B" w:rsidRDefault="0040741B" w:rsidP="0040741B">
      <w:pPr>
        <w:rPr>
          <w:ins w:id="425" w:author="Surette, Tobie (DFO/MPO)" w:date="2024-10-10T09:21:00Z"/>
          <w:rFonts w:ascii="Arial" w:hAnsi="Arial" w:cs="Arial"/>
        </w:rPr>
      </w:pPr>
      <w:ins w:id="426" w:author="Surette, Tobie (DFO/MPO)" w:date="2024-10-10T09:21:00Z">
        <w:r>
          <w:rPr>
            <w:rFonts w:ascii="Arial" w:hAnsi="Arial" w:cs="Arial"/>
          </w:rPr>
          <w:t>Differences between the aquaculture and fishery context:</w:t>
        </w:r>
      </w:ins>
    </w:p>
    <w:p w14:paraId="4AFFC660" w14:textId="3BD46660" w:rsidR="0040741B" w:rsidRDefault="0040741B" w:rsidP="0040741B">
      <w:pPr>
        <w:pStyle w:val="ListParagraph"/>
        <w:numPr>
          <w:ilvl w:val="0"/>
          <w:numId w:val="3"/>
        </w:numPr>
        <w:rPr>
          <w:ins w:id="427" w:author="Surette, Tobie (DFO/MPO)" w:date="2024-10-10T09:22:00Z"/>
          <w:rFonts w:ascii="Arial" w:hAnsi="Arial" w:cs="Arial"/>
        </w:rPr>
      </w:pPr>
      <w:ins w:id="428" w:author="Surette, Tobie (DFO/MPO)" w:date="2024-10-10T09:21:00Z">
        <w:r>
          <w:rPr>
            <w:rFonts w:ascii="Arial" w:hAnsi="Arial" w:cs="Arial"/>
          </w:rPr>
          <w:t>Prod</w:t>
        </w:r>
      </w:ins>
      <w:ins w:id="429" w:author="Surette, Tobie (DFO/MPO)" w:date="2024-10-10T09:22:00Z">
        <w:r>
          <w:rPr>
            <w:rFonts w:ascii="Arial" w:hAnsi="Arial" w:cs="Arial"/>
          </w:rPr>
          <w:t>uct quality is ensured by triage on board vessels.</w:t>
        </w:r>
      </w:ins>
    </w:p>
    <w:p w14:paraId="37F2152B" w14:textId="77777777" w:rsidR="00730C7D" w:rsidRPr="00730C7D" w:rsidRDefault="00730C7D">
      <w:pPr>
        <w:autoSpaceDE w:val="0"/>
        <w:autoSpaceDN w:val="0"/>
        <w:adjustRightInd w:val="0"/>
        <w:spacing w:after="0" w:line="240" w:lineRule="auto"/>
        <w:rPr>
          <w:ins w:id="430" w:author="Surette, Tobie (DFO/MPO)" w:date="2024-10-10T13:26:00Z"/>
          <w:rFonts w:ascii="CMBX12" w:eastAsia="CMBX12" w:cs="CMBX12"/>
          <w:color w:val="000000"/>
          <w:kern w:val="0"/>
          <w:sz w:val="29"/>
          <w:szCs w:val="29"/>
          <w:rPrChange w:id="431" w:author="Surette, Tobie (DFO/MPO)" w:date="2024-10-10T13:27:00Z">
            <w:rPr>
              <w:ins w:id="432" w:author="Surette, Tobie (DFO/MPO)" w:date="2024-10-10T13:26:00Z"/>
            </w:rPr>
          </w:rPrChange>
        </w:rPr>
        <w:pPrChange w:id="433" w:author="Surette, Tobie (DFO/MPO)" w:date="2024-10-10T13:27:00Z">
          <w:pPr>
            <w:pStyle w:val="ListParagraph"/>
            <w:numPr>
              <w:numId w:val="3"/>
            </w:numPr>
            <w:autoSpaceDE w:val="0"/>
            <w:autoSpaceDN w:val="0"/>
            <w:adjustRightInd w:val="0"/>
            <w:spacing w:after="0" w:line="240" w:lineRule="auto"/>
            <w:ind w:hanging="360"/>
          </w:pPr>
        </w:pPrChange>
      </w:pPr>
      <w:ins w:id="434" w:author="Surette, Tobie (DFO/MPO)" w:date="2024-10-10T13:26:00Z">
        <w:r w:rsidRPr="00730C7D">
          <w:rPr>
            <w:rFonts w:ascii="CMBX12" w:eastAsia="CMBX12" w:cs="CMBX12"/>
            <w:color w:val="000000"/>
            <w:kern w:val="0"/>
            <w:sz w:val="29"/>
            <w:szCs w:val="29"/>
            <w:rPrChange w:id="435" w:author="Surette, Tobie (DFO/MPO)" w:date="2024-10-10T13:27:00Z">
              <w:rPr/>
            </w:rPrChange>
          </w:rPr>
          <w:t>2 Materials and Methods</w:t>
        </w:r>
      </w:ins>
    </w:p>
    <w:p w14:paraId="5D22F3BA" w14:textId="77777777" w:rsidR="00730C7D" w:rsidRPr="00730C7D" w:rsidRDefault="00730C7D">
      <w:pPr>
        <w:autoSpaceDE w:val="0"/>
        <w:autoSpaceDN w:val="0"/>
        <w:adjustRightInd w:val="0"/>
        <w:spacing w:after="0" w:line="240" w:lineRule="auto"/>
        <w:rPr>
          <w:ins w:id="436" w:author="Surette, Tobie (DFO/MPO)" w:date="2024-10-10T13:26:00Z"/>
          <w:rFonts w:ascii="CMBX12" w:eastAsia="CMBX12" w:cs="CMBX12"/>
          <w:color w:val="000000"/>
          <w:kern w:val="0"/>
          <w:sz w:val="24"/>
          <w:szCs w:val="24"/>
          <w:rPrChange w:id="437" w:author="Surette, Tobie (DFO/MPO)" w:date="2024-10-10T13:27:00Z">
            <w:rPr>
              <w:ins w:id="438" w:author="Surette, Tobie (DFO/MPO)" w:date="2024-10-10T13:26:00Z"/>
            </w:rPr>
          </w:rPrChange>
        </w:rPr>
        <w:pPrChange w:id="439" w:author="Surette, Tobie (DFO/MPO)" w:date="2024-10-10T13:27:00Z">
          <w:pPr>
            <w:pStyle w:val="ListParagraph"/>
            <w:numPr>
              <w:numId w:val="3"/>
            </w:numPr>
            <w:autoSpaceDE w:val="0"/>
            <w:autoSpaceDN w:val="0"/>
            <w:adjustRightInd w:val="0"/>
            <w:spacing w:after="0" w:line="240" w:lineRule="auto"/>
            <w:ind w:hanging="360"/>
          </w:pPr>
        </w:pPrChange>
      </w:pPr>
      <w:ins w:id="440" w:author="Surette, Tobie (DFO/MPO)" w:date="2024-10-10T13:26:00Z">
        <w:r w:rsidRPr="00730C7D">
          <w:rPr>
            <w:rFonts w:ascii="CMBX12" w:eastAsia="CMBX12" w:cs="CMBX12"/>
            <w:color w:val="000000"/>
            <w:kern w:val="0"/>
            <w:sz w:val="24"/>
            <w:szCs w:val="24"/>
            <w:rPrChange w:id="441" w:author="Surette, Tobie (DFO/MPO)" w:date="2024-10-10T13:27:00Z">
              <w:rPr/>
            </w:rPrChange>
          </w:rPr>
          <w:t>2.1 Near-Infrared Spectroscopy</w:t>
        </w:r>
      </w:ins>
    </w:p>
    <w:p w14:paraId="20ED0FFF" w14:textId="77777777" w:rsidR="00730C7D" w:rsidRPr="00730C7D" w:rsidRDefault="00730C7D">
      <w:pPr>
        <w:autoSpaceDE w:val="0"/>
        <w:autoSpaceDN w:val="0"/>
        <w:adjustRightInd w:val="0"/>
        <w:spacing w:after="0" w:line="240" w:lineRule="auto"/>
        <w:rPr>
          <w:ins w:id="442" w:author="Surette, Tobie (DFO/MPO)" w:date="2024-10-10T13:26:00Z"/>
          <w:rFonts w:ascii="CMR10" w:eastAsia="CMR10" w:cs="CMR10"/>
          <w:color w:val="000000"/>
          <w:kern w:val="0"/>
          <w:sz w:val="20"/>
          <w:szCs w:val="20"/>
          <w:rPrChange w:id="443" w:author="Surette, Tobie (DFO/MPO)" w:date="2024-10-10T13:27:00Z">
            <w:rPr>
              <w:ins w:id="444" w:author="Surette, Tobie (DFO/MPO)" w:date="2024-10-10T13:26:00Z"/>
            </w:rPr>
          </w:rPrChange>
        </w:rPr>
        <w:pPrChange w:id="445" w:author="Surette, Tobie (DFO/MPO)" w:date="2024-10-10T13:27:00Z">
          <w:pPr>
            <w:pStyle w:val="ListParagraph"/>
            <w:numPr>
              <w:numId w:val="3"/>
            </w:numPr>
            <w:autoSpaceDE w:val="0"/>
            <w:autoSpaceDN w:val="0"/>
            <w:adjustRightInd w:val="0"/>
            <w:spacing w:after="0" w:line="240" w:lineRule="auto"/>
            <w:ind w:hanging="360"/>
          </w:pPr>
        </w:pPrChange>
      </w:pPr>
      <w:ins w:id="446" w:author="Surette, Tobie (DFO/MPO)" w:date="2024-10-10T13:26:00Z">
        <w:r w:rsidRPr="00730C7D">
          <w:rPr>
            <w:rFonts w:ascii="CMR10" w:eastAsia="CMR10" w:cs="CMR10"/>
            <w:color w:val="000000"/>
            <w:kern w:val="0"/>
            <w:sz w:val="20"/>
            <w:szCs w:val="20"/>
            <w:rPrChange w:id="447" w:author="Surette, Tobie (DFO/MPO)" w:date="2024-10-10T13:27:00Z">
              <w:rPr/>
            </w:rPrChange>
          </w:rPr>
          <w:t>NIR spectroscopy, which operates in the electromagnetic spectrum from 780 to 2500</w:t>
        </w:r>
      </w:ins>
    </w:p>
    <w:p w14:paraId="418B72EB" w14:textId="77777777" w:rsidR="00730C7D" w:rsidRPr="00730C7D" w:rsidRDefault="00730C7D">
      <w:pPr>
        <w:autoSpaceDE w:val="0"/>
        <w:autoSpaceDN w:val="0"/>
        <w:adjustRightInd w:val="0"/>
        <w:spacing w:after="0" w:line="240" w:lineRule="auto"/>
        <w:rPr>
          <w:ins w:id="448" w:author="Surette, Tobie (DFO/MPO)" w:date="2024-10-10T13:26:00Z"/>
          <w:rFonts w:ascii="CMR10" w:eastAsia="CMR10" w:cs="CMR10"/>
          <w:color w:val="000000"/>
          <w:kern w:val="0"/>
          <w:sz w:val="20"/>
          <w:szCs w:val="20"/>
          <w:rPrChange w:id="449" w:author="Surette, Tobie (DFO/MPO)" w:date="2024-10-10T13:27:00Z">
            <w:rPr>
              <w:ins w:id="450" w:author="Surette, Tobie (DFO/MPO)" w:date="2024-10-10T13:26:00Z"/>
            </w:rPr>
          </w:rPrChange>
        </w:rPr>
        <w:pPrChange w:id="451" w:author="Surette, Tobie (DFO/MPO)" w:date="2024-10-10T13:27:00Z">
          <w:pPr>
            <w:pStyle w:val="ListParagraph"/>
            <w:numPr>
              <w:numId w:val="3"/>
            </w:numPr>
            <w:autoSpaceDE w:val="0"/>
            <w:autoSpaceDN w:val="0"/>
            <w:adjustRightInd w:val="0"/>
            <w:spacing w:after="0" w:line="240" w:lineRule="auto"/>
            <w:ind w:hanging="360"/>
          </w:pPr>
        </w:pPrChange>
      </w:pPr>
      <w:ins w:id="452" w:author="Surette, Tobie (DFO/MPO)" w:date="2024-10-10T13:26:00Z">
        <w:r w:rsidRPr="00730C7D">
          <w:rPr>
            <w:rFonts w:ascii="CMR10" w:eastAsia="CMR10" w:cs="CMR10"/>
            <w:color w:val="000000"/>
            <w:kern w:val="0"/>
            <w:sz w:val="20"/>
            <w:szCs w:val="20"/>
            <w:rPrChange w:id="453" w:author="Surette, Tobie (DFO/MPO)" w:date="2024-10-10T13:27:00Z">
              <w:rPr/>
            </w:rPrChange>
          </w:rPr>
          <w:t>nm, offers a powerful tool for identifying the different stages of shell development in</w:t>
        </w:r>
      </w:ins>
    </w:p>
    <w:p w14:paraId="1FD3DEC0" w14:textId="77777777" w:rsidR="00730C7D" w:rsidRDefault="00730C7D" w:rsidP="00730C7D">
      <w:pPr>
        <w:autoSpaceDE w:val="0"/>
        <w:autoSpaceDN w:val="0"/>
        <w:adjustRightInd w:val="0"/>
        <w:spacing w:after="0" w:line="240" w:lineRule="auto"/>
        <w:rPr>
          <w:ins w:id="454" w:author="Surette, Tobie (DFO/MPO)" w:date="2024-10-10T13:28:00Z"/>
          <w:rFonts w:ascii="CMR10" w:eastAsia="CMR10" w:cs="CMR10"/>
          <w:color w:val="000000"/>
          <w:kern w:val="0"/>
          <w:sz w:val="20"/>
          <w:szCs w:val="20"/>
        </w:rPr>
      </w:pPr>
      <w:ins w:id="455" w:author="Surette, Tobie (DFO/MPO)" w:date="2024-10-10T13:26:00Z">
        <w:r w:rsidRPr="00730C7D">
          <w:rPr>
            <w:rFonts w:ascii="CMR10" w:eastAsia="CMR10" w:cs="CMR10"/>
            <w:color w:val="000000"/>
            <w:kern w:val="0"/>
            <w:sz w:val="20"/>
            <w:szCs w:val="20"/>
            <w:rPrChange w:id="456" w:author="Surette, Tobie (DFO/MPO)" w:date="2024-10-10T13:27:00Z">
              <w:rPr/>
            </w:rPrChange>
          </w:rPr>
          <w:t xml:space="preserve">snow crab. </w:t>
        </w:r>
      </w:ins>
    </w:p>
    <w:p w14:paraId="1DC46D93" w14:textId="56FC158E" w:rsidR="00730C7D" w:rsidRPr="00730C7D" w:rsidRDefault="00730C7D">
      <w:pPr>
        <w:autoSpaceDE w:val="0"/>
        <w:autoSpaceDN w:val="0"/>
        <w:adjustRightInd w:val="0"/>
        <w:spacing w:after="0" w:line="240" w:lineRule="auto"/>
        <w:rPr>
          <w:ins w:id="457" w:author="Surette, Tobie (DFO/MPO)" w:date="2024-10-10T13:26:00Z"/>
          <w:rFonts w:ascii="CMR10" w:eastAsia="CMR10" w:cs="CMR10"/>
          <w:color w:val="000000"/>
          <w:kern w:val="0"/>
          <w:sz w:val="20"/>
          <w:szCs w:val="20"/>
          <w:rPrChange w:id="458" w:author="Surette, Tobie (DFO/MPO)" w:date="2024-10-10T13:27:00Z">
            <w:rPr>
              <w:ins w:id="459" w:author="Surette, Tobie (DFO/MPO)" w:date="2024-10-10T13:26:00Z"/>
            </w:rPr>
          </w:rPrChange>
        </w:rPr>
        <w:pPrChange w:id="460" w:author="Surette, Tobie (DFO/MPO)" w:date="2024-10-10T13:27:00Z">
          <w:pPr>
            <w:pStyle w:val="ListParagraph"/>
            <w:numPr>
              <w:numId w:val="3"/>
            </w:numPr>
            <w:autoSpaceDE w:val="0"/>
            <w:autoSpaceDN w:val="0"/>
            <w:adjustRightInd w:val="0"/>
            <w:spacing w:after="0" w:line="240" w:lineRule="auto"/>
            <w:ind w:hanging="360"/>
          </w:pPr>
        </w:pPrChange>
      </w:pPr>
      <w:ins w:id="461" w:author="Surette, Tobie (DFO/MPO)" w:date="2024-10-10T13:26:00Z">
        <w:r w:rsidRPr="00730C7D">
          <w:rPr>
            <w:rFonts w:ascii="CMR10" w:eastAsia="CMR10" w:cs="CMR10"/>
            <w:color w:val="000000"/>
            <w:kern w:val="0"/>
            <w:sz w:val="20"/>
            <w:szCs w:val="20"/>
            <w:rPrChange w:id="462" w:author="Surette, Tobie (DFO/MPO)" w:date="2024-10-10T13:27:00Z">
              <w:rPr/>
            </w:rPrChange>
          </w:rPr>
          <w:t>NIR spectra encompass signals from many major structures and functional</w:t>
        </w:r>
      </w:ins>
    </w:p>
    <w:p w14:paraId="27178435" w14:textId="77777777" w:rsidR="00730C7D" w:rsidRDefault="00730C7D" w:rsidP="00730C7D">
      <w:pPr>
        <w:autoSpaceDE w:val="0"/>
        <w:autoSpaceDN w:val="0"/>
        <w:adjustRightInd w:val="0"/>
        <w:spacing w:after="0" w:line="240" w:lineRule="auto"/>
        <w:rPr>
          <w:ins w:id="463" w:author="Surette, Tobie (DFO/MPO)" w:date="2024-10-10T13:28:00Z"/>
          <w:rFonts w:ascii="CMR10" w:eastAsia="CMR10" w:cs="CMR10"/>
          <w:color w:val="000000"/>
          <w:kern w:val="0"/>
          <w:sz w:val="20"/>
          <w:szCs w:val="20"/>
        </w:rPr>
      </w:pPr>
      <w:ins w:id="464" w:author="Surette, Tobie (DFO/MPO)" w:date="2024-10-10T13:26:00Z">
        <w:r w:rsidRPr="00730C7D">
          <w:rPr>
            <w:rFonts w:ascii="CMR10" w:eastAsia="CMR10" w:cs="CMR10"/>
            <w:color w:val="000000"/>
            <w:kern w:val="0"/>
            <w:sz w:val="20"/>
            <w:szCs w:val="20"/>
            <w:rPrChange w:id="465" w:author="Surette, Tobie (DFO/MPO)" w:date="2024-10-10T13:27:00Z">
              <w:rPr/>
            </w:rPrChange>
          </w:rPr>
          <w:t xml:space="preserve">groups present in organic compounds found in foods. </w:t>
        </w:r>
      </w:ins>
    </w:p>
    <w:p w14:paraId="2886CEC1" w14:textId="4518CC8D" w:rsidR="00730C7D" w:rsidRPr="00730C7D" w:rsidRDefault="00730C7D">
      <w:pPr>
        <w:autoSpaceDE w:val="0"/>
        <w:autoSpaceDN w:val="0"/>
        <w:adjustRightInd w:val="0"/>
        <w:spacing w:after="0" w:line="240" w:lineRule="auto"/>
        <w:rPr>
          <w:ins w:id="466" w:author="Surette, Tobie (DFO/MPO)" w:date="2024-10-10T13:26:00Z"/>
          <w:rFonts w:ascii="CMR10" w:eastAsia="CMR10" w:cs="CMR10"/>
          <w:color w:val="000000"/>
          <w:kern w:val="0"/>
          <w:sz w:val="20"/>
          <w:szCs w:val="20"/>
          <w:rPrChange w:id="467" w:author="Surette, Tobie (DFO/MPO)" w:date="2024-10-10T13:27:00Z">
            <w:rPr>
              <w:ins w:id="468" w:author="Surette, Tobie (DFO/MPO)" w:date="2024-10-10T13:26:00Z"/>
            </w:rPr>
          </w:rPrChange>
        </w:rPr>
        <w:pPrChange w:id="469" w:author="Surette, Tobie (DFO/MPO)" w:date="2024-10-10T13:27:00Z">
          <w:pPr>
            <w:pStyle w:val="ListParagraph"/>
            <w:numPr>
              <w:numId w:val="3"/>
            </w:numPr>
            <w:autoSpaceDE w:val="0"/>
            <w:autoSpaceDN w:val="0"/>
            <w:adjustRightInd w:val="0"/>
            <w:spacing w:after="0" w:line="240" w:lineRule="auto"/>
            <w:ind w:hanging="360"/>
          </w:pPr>
        </w:pPrChange>
      </w:pPr>
      <w:ins w:id="470" w:author="Surette, Tobie (DFO/MPO)" w:date="2024-10-10T13:26:00Z">
        <w:r w:rsidRPr="00730C7D">
          <w:rPr>
            <w:rFonts w:ascii="CMR10" w:eastAsia="CMR10" w:cs="CMR10"/>
            <w:color w:val="000000"/>
            <w:kern w:val="0"/>
            <w:sz w:val="20"/>
            <w:szCs w:val="20"/>
            <w:rPrChange w:id="471" w:author="Surette, Tobie (DFO/MPO)" w:date="2024-10-10T13:27:00Z">
              <w:rPr/>
            </w:rPrChange>
          </w:rPr>
          <w:t>In the context of assessing snow</w:t>
        </w:r>
      </w:ins>
      <w:ins w:id="472" w:author="Surette, Tobie (DFO/MPO)" w:date="2024-10-10T13:28:00Z">
        <w:r>
          <w:rPr>
            <w:rFonts w:ascii="CMR10" w:eastAsia="CMR10" w:cs="CMR10"/>
            <w:color w:val="000000"/>
            <w:kern w:val="0"/>
            <w:sz w:val="20"/>
            <w:szCs w:val="20"/>
          </w:rPr>
          <w:t xml:space="preserve"> </w:t>
        </w:r>
      </w:ins>
      <w:ins w:id="473" w:author="Surette, Tobie (DFO/MPO)" w:date="2024-10-10T13:26:00Z">
        <w:r w:rsidRPr="00730C7D">
          <w:rPr>
            <w:rFonts w:ascii="CMR10" w:eastAsia="CMR10" w:cs="CMR10"/>
            <w:color w:val="000000"/>
            <w:kern w:val="0"/>
            <w:sz w:val="20"/>
            <w:szCs w:val="20"/>
            <w:rPrChange w:id="474" w:author="Surette, Tobie (DFO/MPO)" w:date="2024-10-10T13:27:00Z">
              <w:rPr/>
            </w:rPrChange>
          </w:rPr>
          <w:t>crabs for stages of shell development, the broad NIR bands arise primarily from overlapping</w:t>
        </w:r>
      </w:ins>
      <w:ins w:id="475" w:author="Surette, Tobie (DFO/MPO)" w:date="2024-10-10T13:28:00Z">
        <w:r>
          <w:rPr>
            <w:rFonts w:ascii="CMR10" w:eastAsia="CMR10" w:cs="CMR10"/>
            <w:color w:val="000000"/>
            <w:kern w:val="0"/>
            <w:sz w:val="20"/>
            <w:szCs w:val="20"/>
          </w:rPr>
          <w:t xml:space="preserve"> </w:t>
        </w:r>
      </w:ins>
      <w:ins w:id="476" w:author="Surette, Tobie (DFO/MPO)" w:date="2024-10-10T13:26:00Z">
        <w:r w:rsidRPr="00730C7D">
          <w:rPr>
            <w:rFonts w:ascii="CMR10" w:eastAsia="CMR10" w:cs="CMR10"/>
            <w:color w:val="000000"/>
            <w:kern w:val="0"/>
            <w:sz w:val="20"/>
            <w:szCs w:val="20"/>
            <w:rPrChange w:id="477" w:author="Surette, Tobie (DFO/MPO)" w:date="2024-10-10T13:27:00Z">
              <w:rPr/>
            </w:rPrChange>
          </w:rPr>
          <w:t>absorption features associated with vibrational C-H and O-H chemical bonds.</w:t>
        </w:r>
      </w:ins>
    </w:p>
    <w:p w14:paraId="56B682A0" w14:textId="77777777" w:rsidR="00730C7D" w:rsidRPr="00730C7D" w:rsidRDefault="00730C7D">
      <w:pPr>
        <w:autoSpaceDE w:val="0"/>
        <w:autoSpaceDN w:val="0"/>
        <w:adjustRightInd w:val="0"/>
        <w:spacing w:after="0" w:line="240" w:lineRule="auto"/>
        <w:rPr>
          <w:ins w:id="478" w:author="Surette, Tobie (DFO/MPO)" w:date="2024-10-10T13:26:00Z"/>
          <w:rFonts w:ascii="CMR10" w:eastAsia="CMR10" w:cs="CMR10"/>
          <w:color w:val="000000"/>
          <w:kern w:val="0"/>
          <w:sz w:val="20"/>
          <w:szCs w:val="20"/>
          <w:rPrChange w:id="479" w:author="Surette, Tobie (DFO/MPO)" w:date="2024-10-10T13:27:00Z">
            <w:rPr>
              <w:ins w:id="480" w:author="Surette, Tobie (DFO/MPO)" w:date="2024-10-10T13:26:00Z"/>
            </w:rPr>
          </w:rPrChange>
        </w:rPr>
        <w:pPrChange w:id="481" w:author="Surette, Tobie (DFO/MPO)" w:date="2024-10-10T13:27:00Z">
          <w:pPr>
            <w:pStyle w:val="ListParagraph"/>
            <w:numPr>
              <w:numId w:val="3"/>
            </w:numPr>
            <w:autoSpaceDE w:val="0"/>
            <w:autoSpaceDN w:val="0"/>
            <w:adjustRightInd w:val="0"/>
            <w:spacing w:after="0" w:line="240" w:lineRule="auto"/>
            <w:ind w:hanging="360"/>
          </w:pPr>
        </w:pPrChange>
      </w:pPr>
      <w:ins w:id="482" w:author="Surette, Tobie (DFO/MPO)" w:date="2024-10-10T13:26:00Z">
        <w:r w:rsidRPr="00730C7D">
          <w:rPr>
            <w:rFonts w:ascii="CMR10" w:eastAsia="CMR10" w:cs="CMR10"/>
            <w:color w:val="000000"/>
            <w:kern w:val="0"/>
            <w:sz w:val="20"/>
            <w:szCs w:val="20"/>
            <w:rPrChange w:id="483" w:author="Surette, Tobie (DFO/MPO)" w:date="2024-10-10T13:27:00Z">
              <w:rPr/>
            </w:rPrChange>
          </w:rPr>
          <w:t>These bonds are mainly related to water and storage reserves, the dominant macroconstituents</w:t>
        </w:r>
      </w:ins>
    </w:p>
    <w:p w14:paraId="12D4A99D" w14:textId="77777777" w:rsidR="00730C7D" w:rsidRDefault="00730C7D" w:rsidP="00730C7D">
      <w:pPr>
        <w:autoSpaceDE w:val="0"/>
        <w:autoSpaceDN w:val="0"/>
        <w:adjustRightInd w:val="0"/>
        <w:spacing w:after="0" w:line="240" w:lineRule="auto"/>
        <w:rPr>
          <w:ins w:id="484" w:author="Surette, Tobie (DFO/MPO)" w:date="2024-10-10T13:28:00Z"/>
          <w:rFonts w:ascii="CMR10" w:eastAsia="CMR10" w:cs="CMR10"/>
          <w:color w:val="000000"/>
          <w:kern w:val="0"/>
          <w:sz w:val="20"/>
          <w:szCs w:val="20"/>
        </w:rPr>
      </w:pPr>
      <w:ins w:id="485" w:author="Surette, Tobie (DFO/MPO)" w:date="2024-10-10T13:26:00Z">
        <w:r w:rsidRPr="00730C7D">
          <w:rPr>
            <w:rFonts w:ascii="CMR10" w:eastAsia="CMR10" w:cs="CMR10"/>
            <w:color w:val="000000"/>
            <w:kern w:val="0"/>
            <w:sz w:val="20"/>
            <w:szCs w:val="20"/>
            <w:rPrChange w:id="486" w:author="Surette, Tobie (DFO/MPO)" w:date="2024-10-10T13:27:00Z">
              <w:rPr/>
            </w:rPrChange>
          </w:rPr>
          <w:t xml:space="preserve">in crab tissues. </w:t>
        </w:r>
      </w:ins>
    </w:p>
    <w:p w14:paraId="52D8FA29" w14:textId="77777777" w:rsidR="00730C7D" w:rsidRDefault="00730C7D" w:rsidP="00730C7D">
      <w:pPr>
        <w:autoSpaceDE w:val="0"/>
        <w:autoSpaceDN w:val="0"/>
        <w:adjustRightInd w:val="0"/>
        <w:spacing w:after="0" w:line="240" w:lineRule="auto"/>
        <w:rPr>
          <w:ins w:id="487" w:author="Surette, Tobie (DFO/MPO)" w:date="2024-10-10T13:28:00Z"/>
          <w:rFonts w:ascii="CMR10" w:eastAsia="CMR10" w:cs="CMR10"/>
          <w:color w:val="000000"/>
          <w:kern w:val="0"/>
          <w:sz w:val="20"/>
          <w:szCs w:val="20"/>
        </w:rPr>
      </w:pPr>
      <w:ins w:id="488" w:author="Surette, Tobie (DFO/MPO)" w:date="2024-10-10T13:26:00Z">
        <w:r w:rsidRPr="00730C7D">
          <w:rPr>
            <w:rFonts w:ascii="CMR10" w:eastAsia="CMR10" w:cs="CMR10"/>
            <w:color w:val="000000"/>
            <w:kern w:val="0"/>
            <w:sz w:val="20"/>
            <w:szCs w:val="20"/>
            <w:rPrChange w:id="489" w:author="Surette, Tobie (DFO/MPO)" w:date="2024-10-10T13:27:00Z">
              <w:rPr/>
            </w:rPrChange>
          </w:rPr>
          <w:lastRenderedPageBreak/>
          <w:t>The intensity of the bands involved weakens towards shorter</w:t>
        </w:r>
      </w:ins>
      <w:ins w:id="490" w:author="Surette, Tobie (DFO/MPO)" w:date="2024-10-10T13:28:00Z">
        <w:r>
          <w:rPr>
            <w:rFonts w:ascii="CMR10" w:eastAsia="CMR10" w:cs="CMR10"/>
            <w:color w:val="000000"/>
            <w:kern w:val="0"/>
            <w:sz w:val="20"/>
            <w:szCs w:val="20"/>
          </w:rPr>
          <w:t xml:space="preserve"> </w:t>
        </w:r>
      </w:ins>
      <w:ins w:id="491" w:author="Surette, Tobie (DFO/MPO)" w:date="2024-10-10T13:26:00Z">
        <w:r w:rsidRPr="00730C7D">
          <w:rPr>
            <w:rFonts w:ascii="CMR10" w:eastAsia="CMR10" w:cs="CMR10"/>
            <w:color w:val="000000"/>
            <w:kern w:val="0"/>
            <w:sz w:val="20"/>
            <w:szCs w:val="20"/>
            <w:rPrChange w:id="492" w:author="Surette, Tobie (DFO/MPO)" w:date="2024-10-10T13:27:00Z">
              <w:rPr/>
            </w:rPrChange>
          </w:rPr>
          <w:t xml:space="preserve">wavelengths. </w:t>
        </w:r>
      </w:ins>
    </w:p>
    <w:p w14:paraId="4A261DFF" w14:textId="77777777" w:rsidR="00730C7D" w:rsidRDefault="00730C7D" w:rsidP="00730C7D">
      <w:pPr>
        <w:autoSpaceDE w:val="0"/>
        <w:autoSpaceDN w:val="0"/>
        <w:adjustRightInd w:val="0"/>
        <w:spacing w:after="0" w:line="240" w:lineRule="auto"/>
        <w:rPr>
          <w:ins w:id="493" w:author="Surette, Tobie (DFO/MPO)" w:date="2024-10-10T13:28:00Z"/>
          <w:rFonts w:ascii="CMR10" w:eastAsia="CMR10" w:cs="CMR10"/>
          <w:color w:val="000000"/>
          <w:kern w:val="0"/>
          <w:sz w:val="20"/>
          <w:szCs w:val="20"/>
        </w:rPr>
      </w:pPr>
      <w:ins w:id="494" w:author="Surette, Tobie (DFO/MPO)" w:date="2024-10-10T13:26:00Z">
        <w:r w:rsidRPr="00730C7D">
          <w:rPr>
            <w:rFonts w:ascii="CMR10" w:eastAsia="CMR10" w:cs="CMR10"/>
            <w:color w:val="000000"/>
            <w:kern w:val="0"/>
            <w:sz w:val="20"/>
            <w:szCs w:val="20"/>
            <w:rPrChange w:id="495" w:author="Surette, Tobie (DFO/MPO)" w:date="2024-10-10T13:27:00Z">
              <w:rPr/>
            </w:rPrChange>
          </w:rPr>
          <w:t>Lower intensities in the near-infrared region mean that solid samples do</w:t>
        </w:r>
      </w:ins>
      <w:ins w:id="496" w:author="Surette, Tobie (DFO/MPO)" w:date="2024-10-10T13:28:00Z">
        <w:r>
          <w:rPr>
            <w:rFonts w:ascii="CMR10" w:eastAsia="CMR10" w:cs="CMR10"/>
            <w:color w:val="000000"/>
            <w:kern w:val="0"/>
            <w:sz w:val="20"/>
            <w:szCs w:val="20"/>
          </w:rPr>
          <w:t xml:space="preserve"> </w:t>
        </w:r>
      </w:ins>
      <w:ins w:id="497" w:author="Surette, Tobie (DFO/MPO)" w:date="2024-10-10T13:26:00Z">
        <w:r w:rsidRPr="00730C7D">
          <w:rPr>
            <w:rFonts w:ascii="CMR10" w:eastAsia="CMR10" w:cs="CMR10"/>
            <w:color w:val="000000"/>
            <w:kern w:val="0"/>
            <w:sz w:val="20"/>
            <w:szCs w:val="20"/>
            <w:rPrChange w:id="498" w:author="Surette, Tobie (DFO/MPO)" w:date="2024-10-10T13:27:00Z">
              <w:rPr/>
            </w:rPrChange>
          </w:rPr>
          <w:t>not need to be diluted, and that non-linearity effects due to strong absorption are</w:t>
        </w:r>
      </w:ins>
      <w:ins w:id="499" w:author="Surette, Tobie (DFO/MPO)" w:date="2024-10-10T13:28:00Z">
        <w:r>
          <w:rPr>
            <w:rFonts w:ascii="CMR10" w:eastAsia="CMR10" w:cs="CMR10"/>
            <w:color w:val="000000"/>
            <w:kern w:val="0"/>
            <w:sz w:val="20"/>
            <w:szCs w:val="20"/>
          </w:rPr>
          <w:t xml:space="preserve"> </w:t>
        </w:r>
      </w:ins>
      <w:ins w:id="500" w:author="Surette, Tobie (DFO/MPO)" w:date="2024-10-10T13:26:00Z">
        <w:r w:rsidRPr="00730C7D">
          <w:rPr>
            <w:rFonts w:ascii="CMR10" w:eastAsia="CMR10" w:cs="CMR10"/>
            <w:color w:val="000000"/>
            <w:kern w:val="0"/>
            <w:sz w:val="20"/>
            <w:szCs w:val="20"/>
            <w:rPrChange w:id="501" w:author="Surette, Tobie (DFO/MPO)" w:date="2024-10-10T13:27:00Z">
              <w:rPr/>
            </w:rPrChange>
          </w:rPr>
          <w:t xml:space="preserve">less likely. </w:t>
        </w:r>
      </w:ins>
    </w:p>
    <w:p w14:paraId="7C4C722D" w14:textId="732AC074" w:rsidR="00730C7D" w:rsidRPr="00730C7D" w:rsidRDefault="00730C7D">
      <w:pPr>
        <w:autoSpaceDE w:val="0"/>
        <w:autoSpaceDN w:val="0"/>
        <w:adjustRightInd w:val="0"/>
        <w:spacing w:after="0" w:line="240" w:lineRule="auto"/>
        <w:rPr>
          <w:ins w:id="502" w:author="Surette, Tobie (DFO/MPO)" w:date="2024-10-10T13:26:00Z"/>
          <w:rFonts w:ascii="CMR10" w:eastAsia="CMR10" w:cs="CMR10"/>
          <w:color w:val="000000"/>
          <w:kern w:val="0"/>
          <w:sz w:val="20"/>
          <w:szCs w:val="20"/>
          <w:rPrChange w:id="503" w:author="Surette, Tobie (DFO/MPO)" w:date="2024-10-10T13:27:00Z">
            <w:rPr>
              <w:ins w:id="504" w:author="Surette, Tobie (DFO/MPO)" w:date="2024-10-10T13:26:00Z"/>
            </w:rPr>
          </w:rPrChange>
        </w:rPr>
        <w:pPrChange w:id="505" w:author="Surette, Tobie (DFO/MPO)" w:date="2024-10-10T13:27:00Z">
          <w:pPr>
            <w:pStyle w:val="ListParagraph"/>
            <w:numPr>
              <w:numId w:val="3"/>
            </w:numPr>
            <w:autoSpaceDE w:val="0"/>
            <w:autoSpaceDN w:val="0"/>
            <w:adjustRightInd w:val="0"/>
            <w:spacing w:after="0" w:line="240" w:lineRule="auto"/>
            <w:ind w:hanging="360"/>
          </w:pPr>
        </w:pPrChange>
      </w:pPr>
      <w:ins w:id="506" w:author="Surette, Tobie (DFO/MPO)" w:date="2024-10-10T13:26:00Z">
        <w:r w:rsidRPr="00730C7D">
          <w:rPr>
            <w:rFonts w:ascii="CMR10" w:eastAsia="CMR10" w:cs="CMR10"/>
            <w:color w:val="000000"/>
            <w:kern w:val="0"/>
            <w:sz w:val="20"/>
            <w:szCs w:val="20"/>
            <w:rPrChange w:id="507" w:author="Surette, Tobie (DFO/MPO)" w:date="2024-10-10T13:27:00Z">
              <w:rPr/>
            </w:rPrChange>
          </w:rPr>
          <w:t>The interaction of near-infrared radiation with solid particles gives rise to</w:t>
        </w:r>
      </w:ins>
    </w:p>
    <w:p w14:paraId="1BC52F85" w14:textId="77777777" w:rsidR="00730C7D" w:rsidRPr="00730C7D" w:rsidRDefault="00730C7D">
      <w:pPr>
        <w:autoSpaceDE w:val="0"/>
        <w:autoSpaceDN w:val="0"/>
        <w:adjustRightInd w:val="0"/>
        <w:spacing w:after="0" w:line="240" w:lineRule="auto"/>
        <w:rPr>
          <w:ins w:id="508" w:author="Surette, Tobie (DFO/MPO)" w:date="2024-10-10T13:26:00Z"/>
          <w:rFonts w:ascii="CMR10" w:eastAsia="CMR10" w:cs="CMR10"/>
          <w:color w:val="000000"/>
          <w:kern w:val="0"/>
          <w:sz w:val="20"/>
          <w:szCs w:val="20"/>
          <w:rPrChange w:id="509" w:author="Surette, Tobie (DFO/MPO)" w:date="2024-10-10T13:27:00Z">
            <w:rPr>
              <w:ins w:id="510" w:author="Surette, Tobie (DFO/MPO)" w:date="2024-10-10T13:26:00Z"/>
            </w:rPr>
          </w:rPrChange>
        </w:rPr>
        <w:pPrChange w:id="511" w:author="Surette, Tobie (DFO/MPO)" w:date="2024-10-10T13:27:00Z">
          <w:pPr>
            <w:pStyle w:val="ListParagraph"/>
            <w:numPr>
              <w:numId w:val="3"/>
            </w:numPr>
            <w:autoSpaceDE w:val="0"/>
            <w:autoSpaceDN w:val="0"/>
            <w:adjustRightInd w:val="0"/>
            <w:spacing w:after="0" w:line="240" w:lineRule="auto"/>
            <w:ind w:hanging="360"/>
          </w:pPr>
        </w:pPrChange>
      </w:pPr>
      <w:ins w:id="512" w:author="Surette, Tobie (DFO/MPO)" w:date="2024-10-10T13:26:00Z">
        <w:r w:rsidRPr="00730C7D">
          <w:rPr>
            <w:rFonts w:ascii="CMR10" w:eastAsia="CMR10" w:cs="CMR10"/>
            <w:color w:val="000000"/>
            <w:kern w:val="0"/>
            <w:sz w:val="20"/>
            <w:szCs w:val="20"/>
            <w:rPrChange w:id="513" w:author="Surette, Tobie (DFO/MPO)" w:date="2024-10-10T13:27:00Z">
              <w:rPr/>
            </w:rPrChange>
          </w:rPr>
          <w:t xml:space="preserve">refraction, transmittance, absorption and scattering effects, as shown in Figure </w:t>
        </w:r>
        <w:r w:rsidRPr="00730C7D">
          <w:rPr>
            <w:rFonts w:ascii="CMR10" w:eastAsia="CMR10" w:cs="CMR10"/>
            <w:color w:val="0000FF"/>
            <w:kern w:val="0"/>
            <w:sz w:val="20"/>
            <w:szCs w:val="20"/>
            <w:rPrChange w:id="514" w:author="Surette, Tobie (DFO/MPO)" w:date="2024-10-10T13:27:00Z">
              <w:rPr>
                <w:color w:val="0000FF"/>
              </w:rPr>
            </w:rPrChange>
          </w:rPr>
          <w:t xml:space="preserve">1 </w:t>
        </w:r>
        <w:r w:rsidRPr="00730C7D">
          <w:rPr>
            <w:rFonts w:ascii="CMR10" w:eastAsia="CMR10" w:cs="CMR10"/>
            <w:color w:val="000000"/>
            <w:kern w:val="0"/>
            <w:sz w:val="20"/>
            <w:szCs w:val="20"/>
            <w:rPrChange w:id="515" w:author="Surette, Tobie (DFO/MPO)" w:date="2024-10-10T13:27:00Z">
              <w:rPr/>
            </w:rPrChange>
          </w:rPr>
          <w:t>[</w:t>
        </w:r>
        <w:r w:rsidRPr="00730C7D">
          <w:rPr>
            <w:rFonts w:ascii="CMR10" w:eastAsia="CMR10" w:cs="CMR10"/>
            <w:color w:val="0000FF"/>
            <w:kern w:val="0"/>
            <w:sz w:val="20"/>
            <w:szCs w:val="20"/>
            <w:rPrChange w:id="516" w:author="Surette, Tobie (DFO/MPO)" w:date="2024-10-10T13:27:00Z">
              <w:rPr>
                <w:color w:val="0000FF"/>
              </w:rPr>
            </w:rPrChange>
          </w:rPr>
          <w:t>15</w:t>
        </w:r>
        <w:r w:rsidRPr="00730C7D">
          <w:rPr>
            <w:rFonts w:ascii="CMR10" w:eastAsia="CMR10" w:cs="CMR10"/>
            <w:color w:val="000000"/>
            <w:kern w:val="0"/>
            <w:sz w:val="20"/>
            <w:szCs w:val="20"/>
            <w:rPrChange w:id="517" w:author="Surette, Tobie (DFO/MPO)" w:date="2024-10-10T13:27:00Z">
              <w:rPr/>
            </w:rPrChange>
          </w:rPr>
          <w:t>].</w:t>
        </w:r>
      </w:ins>
    </w:p>
    <w:p w14:paraId="76BCCEDD" w14:textId="77777777" w:rsidR="00730C7D" w:rsidRPr="00730C7D" w:rsidRDefault="00730C7D">
      <w:pPr>
        <w:autoSpaceDE w:val="0"/>
        <w:autoSpaceDN w:val="0"/>
        <w:adjustRightInd w:val="0"/>
        <w:spacing w:after="0" w:line="240" w:lineRule="auto"/>
        <w:rPr>
          <w:ins w:id="518" w:author="Surette, Tobie (DFO/MPO)" w:date="2024-10-10T13:26:00Z"/>
          <w:rFonts w:ascii="CMR10" w:eastAsia="CMR10" w:cs="CMR10"/>
          <w:color w:val="000000"/>
          <w:kern w:val="0"/>
          <w:sz w:val="20"/>
          <w:szCs w:val="20"/>
          <w:rPrChange w:id="519" w:author="Surette, Tobie (DFO/MPO)" w:date="2024-10-10T13:27:00Z">
            <w:rPr>
              <w:ins w:id="520" w:author="Surette, Tobie (DFO/MPO)" w:date="2024-10-10T13:26:00Z"/>
            </w:rPr>
          </w:rPrChange>
        </w:rPr>
        <w:pPrChange w:id="521" w:author="Surette, Tobie (DFO/MPO)" w:date="2024-10-10T13:27:00Z">
          <w:pPr>
            <w:pStyle w:val="ListParagraph"/>
            <w:numPr>
              <w:numId w:val="3"/>
            </w:numPr>
            <w:autoSpaceDE w:val="0"/>
            <w:autoSpaceDN w:val="0"/>
            <w:adjustRightInd w:val="0"/>
            <w:spacing w:after="0" w:line="240" w:lineRule="auto"/>
            <w:ind w:hanging="360"/>
          </w:pPr>
        </w:pPrChange>
      </w:pPr>
      <w:ins w:id="522" w:author="Surette, Tobie (DFO/MPO)" w:date="2024-10-10T13:26:00Z">
        <w:r w:rsidRPr="00730C7D">
          <w:rPr>
            <w:rFonts w:ascii="CMR10" w:eastAsia="CMR10" w:cs="CMR10"/>
            <w:color w:val="000000"/>
            <w:kern w:val="0"/>
            <w:sz w:val="20"/>
            <w:szCs w:val="20"/>
            <w:rPrChange w:id="523" w:author="Surette, Tobie (DFO/MPO)" w:date="2024-10-10T13:27:00Z">
              <w:rPr/>
            </w:rPrChange>
          </w:rPr>
          <w:t>The use of NIR spectroscopy offers several advantages for the identification of shell</w:t>
        </w:r>
      </w:ins>
    </w:p>
    <w:p w14:paraId="5684E7EC" w14:textId="77777777" w:rsidR="00730C7D" w:rsidRDefault="00730C7D" w:rsidP="00730C7D">
      <w:pPr>
        <w:autoSpaceDE w:val="0"/>
        <w:autoSpaceDN w:val="0"/>
        <w:adjustRightInd w:val="0"/>
        <w:spacing w:after="0" w:line="240" w:lineRule="auto"/>
        <w:rPr>
          <w:ins w:id="524" w:author="Surette, Tobie (DFO/MPO)" w:date="2024-10-10T13:28:00Z"/>
          <w:rFonts w:ascii="CMR10" w:eastAsia="CMR10" w:cs="CMR10"/>
          <w:color w:val="000000"/>
          <w:kern w:val="0"/>
          <w:sz w:val="20"/>
          <w:szCs w:val="20"/>
        </w:rPr>
      </w:pPr>
      <w:ins w:id="525" w:author="Surette, Tobie (DFO/MPO)" w:date="2024-10-10T13:26:00Z">
        <w:r w:rsidRPr="00730C7D">
          <w:rPr>
            <w:rFonts w:ascii="CMR10" w:eastAsia="CMR10" w:cs="CMR10"/>
            <w:color w:val="000000"/>
            <w:kern w:val="0"/>
            <w:sz w:val="20"/>
            <w:szCs w:val="20"/>
            <w:rPrChange w:id="526" w:author="Surette, Tobie (DFO/MPO)" w:date="2024-10-10T13:27:00Z">
              <w:rPr/>
            </w:rPrChange>
          </w:rPr>
          <w:t xml:space="preserve">condition in snow crab. </w:t>
        </w:r>
      </w:ins>
    </w:p>
    <w:p w14:paraId="4458F46A" w14:textId="051A2187" w:rsidR="00730C7D" w:rsidRPr="00730C7D" w:rsidRDefault="00730C7D">
      <w:pPr>
        <w:autoSpaceDE w:val="0"/>
        <w:autoSpaceDN w:val="0"/>
        <w:adjustRightInd w:val="0"/>
        <w:spacing w:after="0" w:line="240" w:lineRule="auto"/>
        <w:rPr>
          <w:ins w:id="527" w:author="Surette, Tobie (DFO/MPO)" w:date="2024-10-10T13:26:00Z"/>
          <w:rFonts w:ascii="CMR10" w:eastAsia="CMR10" w:cs="CMR10"/>
          <w:color w:val="000000"/>
          <w:kern w:val="0"/>
          <w:sz w:val="20"/>
          <w:szCs w:val="20"/>
          <w:rPrChange w:id="528" w:author="Surette, Tobie (DFO/MPO)" w:date="2024-10-10T13:27:00Z">
            <w:rPr>
              <w:ins w:id="529" w:author="Surette, Tobie (DFO/MPO)" w:date="2024-10-10T13:26:00Z"/>
            </w:rPr>
          </w:rPrChange>
        </w:rPr>
        <w:pPrChange w:id="530" w:author="Surette, Tobie (DFO/MPO)" w:date="2024-10-10T13:27:00Z">
          <w:pPr>
            <w:pStyle w:val="ListParagraph"/>
            <w:numPr>
              <w:numId w:val="3"/>
            </w:numPr>
            <w:autoSpaceDE w:val="0"/>
            <w:autoSpaceDN w:val="0"/>
            <w:adjustRightInd w:val="0"/>
            <w:spacing w:after="0" w:line="240" w:lineRule="auto"/>
            <w:ind w:hanging="360"/>
          </w:pPr>
        </w:pPrChange>
      </w:pPr>
      <w:ins w:id="531" w:author="Surette, Tobie (DFO/MPO)" w:date="2024-10-10T13:26:00Z">
        <w:r w:rsidRPr="00730C7D">
          <w:rPr>
            <w:rFonts w:ascii="CMR10" w:eastAsia="CMR10" w:cs="CMR10"/>
            <w:color w:val="000000"/>
            <w:kern w:val="0"/>
            <w:sz w:val="20"/>
            <w:szCs w:val="20"/>
            <w:rPrChange w:id="532" w:author="Surette, Tobie (DFO/MPO)" w:date="2024-10-10T13:27:00Z">
              <w:rPr/>
            </w:rPrChange>
          </w:rPr>
          <w:t>It facilitates rapid acquisition of spectra, requires minimal</w:t>
        </w:r>
      </w:ins>
    </w:p>
    <w:p w14:paraId="32792F6D" w14:textId="77777777" w:rsidR="00730C7D" w:rsidRDefault="00730C7D" w:rsidP="00730C7D">
      <w:pPr>
        <w:autoSpaceDE w:val="0"/>
        <w:autoSpaceDN w:val="0"/>
        <w:adjustRightInd w:val="0"/>
        <w:spacing w:after="0" w:line="240" w:lineRule="auto"/>
        <w:rPr>
          <w:ins w:id="533" w:author="Surette, Tobie (DFO/MPO)" w:date="2024-10-10T13:28:00Z"/>
          <w:rFonts w:ascii="CMR10" w:eastAsia="CMR10" w:cs="CMR10"/>
          <w:color w:val="000000"/>
          <w:kern w:val="0"/>
          <w:sz w:val="20"/>
          <w:szCs w:val="20"/>
        </w:rPr>
      </w:pPr>
      <w:ins w:id="534" w:author="Surette, Tobie (DFO/MPO)" w:date="2024-10-10T13:26:00Z">
        <w:r w:rsidRPr="00730C7D">
          <w:rPr>
            <w:rFonts w:ascii="CMR10" w:eastAsia="CMR10" w:cs="CMR10"/>
            <w:color w:val="000000"/>
            <w:kern w:val="0"/>
            <w:sz w:val="20"/>
            <w:szCs w:val="20"/>
            <w:rPrChange w:id="535" w:author="Surette, Tobie (DFO/MPO)" w:date="2024-10-10T13:27:00Z">
              <w:rPr/>
            </w:rPrChange>
          </w:rPr>
          <w:t xml:space="preserve">sample preparation and generates no chemical waste. </w:t>
        </w:r>
      </w:ins>
    </w:p>
    <w:p w14:paraId="63332D9E" w14:textId="6B2DE013" w:rsidR="00730C7D" w:rsidRPr="00730C7D" w:rsidRDefault="00730C7D">
      <w:pPr>
        <w:autoSpaceDE w:val="0"/>
        <w:autoSpaceDN w:val="0"/>
        <w:adjustRightInd w:val="0"/>
        <w:spacing w:after="0" w:line="240" w:lineRule="auto"/>
        <w:rPr>
          <w:ins w:id="536" w:author="Surette, Tobie (DFO/MPO)" w:date="2024-10-10T13:26:00Z"/>
          <w:rFonts w:ascii="CMR10" w:eastAsia="CMR10" w:cs="CMR10"/>
          <w:color w:val="000000"/>
          <w:kern w:val="0"/>
          <w:sz w:val="20"/>
          <w:szCs w:val="20"/>
          <w:rPrChange w:id="537" w:author="Surette, Tobie (DFO/MPO)" w:date="2024-10-10T13:27:00Z">
            <w:rPr>
              <w:ins w:id="538" w:author="Surette, Tobie (DFO/MPO)" w:date="2024-10-10T13:26:00Z"/>
            </w:rPr>
          </w:rPrChange>
        </w:rPr>
        <w:pPrChange w:id="539" w:author="Surette, Tobie (DFO/MPO)" w:date="2024-10-10T13:27:00Z">
          <w:pPr>
            <w:pStyle w:val="ListParagraph"/>
            <w:numPr>
              <w:numId w:val="3"/>
            </w:numPr>
            <w:autoSpaceDE w:val="0"/>
            <w:autoSpaceDN w:val="0"/>
            <w:adjustRightInd w:val="0"/>
            <w:spacing w:after="0" w:line="240" w:lineRule="auto"/>
            <w:ind w:hanging="360"/>
          </w:pPr>
        </w:pPrChange>
      </w:pPr>
      <w:ins w:id="540" w:author="Surette, Tobie (DFO/MPO)" w:date="2024-10-10T13:26:00Z">
        <w:r w:rsidRPr="00730C7D">
          <w:rPr>
            <w:rFonts w:ascii="CMR10" w:eastAsia="CMR10" w:cs="CMR10"/>
            <w:color w:val="000000"/>
            <w:kern w:val="0"/>
            <w:sz w:val="20"/>
            <w:szCs w:val="20"/>
            <w:rPrChange w:id="541" w:author="Surette, Tobie (DFO/MPO)" w:date="2024-10-10T13:27:00Z">
              <w:rPr/>
            </w:rPrChange>
          </w:rPr>
          <w:t>In addition, NIR spectrometers</w:t>
        </w:r>
      </w:ins>
      <w:ins w:id="542" w:author="Surette, Tobie (DFO/MPO)" w:date="2024-10-11T11:55:00Z">
        <w:r w:rsidR="0013098B">
          <w:rPr>
            <w:rFonts w:ascii="CMR10" w:eastAsia="CMR10" w:cs="CMR10"/>
            <w:color w:val="000000"/>
            <w:kern w:val="0"/>
            <w:sz w:val="20"/>
            <w:szCs w:val="20"/>
          </w:rPr>
          <w:t xml:space="preserve"> </w:t>
        </w:r>
      </w:ins>
      <w:ins w:id="543" w:author="Surette, Tobie (DFO/MPO)" w:date="2024-10-10T13:26:00Z">
        <w:r w:rsidRPr="00730C7D">
          <w:rPr>
            <w:rFonts w:ascii="CMR10" w:eastAsia="CMR10" w:cs="CMR10"/>
            <w:color w:val="000000"/>
            <w:kern w:val="0"/>
            <w:sz w:val="20"/>
            <w:szCs w:val="20"/>
            <w:rPrChange w:id="544" w:author="Surette, Tobie (DFO/MPO)" w:date="2024-10-10T13:27:00Z">
              <w:rPr/>
            </w:rPrChange>
          </w:rPr>
          <w:t>have the ability to characterize a wide range of samples in different forms, including</w:t>
        </w:r>
      </w:ins>
      <w:ins w:id="545" w:author="Surette, Tobie (DFO/MPO)" w:date="2024-10-11T11:55:00Z">
        <w:r w:rsidR="0013098B">
          <w:rPr>
            <w:rFonts w:ascii="CMR10" w:eastAsia="CMR10" w:cs="CMR10"/>
            <w:color w:val="000000"/>
            <w:kern w:val="0"/>
            <w:sz w:val="20"/>
            <w:szCs w:val="20"/>
          </w:rPr>
          <w:t xml:space="preserve"> </w:t>
        </w:r>
      </w:ins>
      <w:ins w:id="546" w:author="Surette, Tobie (DFO/MPO)" w:date="2024-10-10T13:26:00Z">
        <w:r w:rsidRPr="00730C7D">
          <w:rPr>
            <w:rFonts w:ascii="CMR10" w:eastAsia="CMR10" w:cs="CMR10"/>
            <w:color w:val="000000"/>
            <w:kern w:val="0"/>
            <w:sz w:val="20"/>
            <w:szCs w:val="20"/>
            <w:rPrChange w:id="547" w:author="Surette, Tobie (DFO/MPO)" w:date="2024-10-10T13:27:00Z">
              <w:rPr/>
            </w:rPrChange>
          </w:rPr>
          <w:t>solids, liquids and mashes. However, to accurately predict crab shell condition</w:t>
        </w:r>
      </w:ins>
    </w:p>
    <w:p w14:paraId="3D69FCC9" w14:textId="77777777" w:rsidR="00730C7D" w:rsidRPr="00730C7D" w:rsidRDefault="00730C7D">
      <w:pPr>
        <w:autoSpaceDE w:val="0"/>
        <w:autoSpaceDN w:val="0"/>
        <w:adjustRightInd w:val="0"/>
        <w:spacing w:after="0" w:line="240" w:lineRule="auto"/>
        <w:rPr>
          <w:ins w:id="548" w:author="Surette, Tobie (DFO/MPO)" w:date="2024-10-10T13:26:00Z"/>
          <w:rFonts w:ascii="CMR10" w:eastAsia="CMR10" w:cs="CMR10"/>
          <w:color w:val="000000"/>
          <w:kern w:val="0"/>
          <w:sz w:val="20"/>
          <w:szCs w:val="20"/>
          <w:rPrChange w:id="549" w:author="Surette, Tobie (DFO/MPO)" w:date="2024-10-10T13:27:00Z">
            <w:rPr>
              <w:ins w:id="550" w:author="Surette, Tobie (DFO/MPO)" w:date="2024-10-10T13:26:00Z"/>
            </w:rPr>
          </w:rPrChange>
        </w:rPr>
        <w:pPrChange w:id="551" w:author="Surette, Tobie (DFO/MPO)" w:date="2024-10-10T13:27:00Z">
          <w:pPr>
            <w:pStyle w:val="ListParagraph"/>
            <w:numPr>
              <w:numId w:val="3"/>
            </w:numPr>
            <w:autoSpaceDE w:val="0"/>
            <w:autoSpaceDN w:val="0"/>
            <w:adjustRightInd w:val="0"/>
            <w:spacing w:after="0" w:line="240" w:lineRule="auto"/>
            <w:ind w:hanging="360"/>
          </w:pPr>
        </w:pPrChange>
      </w:pPr>
      <w:ins w:id="552" w:author="Surette, Tobie (DFO/MPO)" w:date="2024-10-10T13:26:00Z">
        <w:r w:rsidRPr="00730C7D">
          <w:rPr>
            <w:rFonts w:ascii="CMR10" w:eastAsia="CMR10" w:cs="CMR10"/>
            <w:color w:val="000000"/>
            <w:kern w:val="0"/>
            <w:sz w:val="20"/>
            <w:szCs w:val="20"/>
            <w:rPrChange w:id="553" w:author="Surette, Tobie (DFO/MPO)" w:date="2024-10-10T13:27:00Z">
              <w:rPr/>
            </w:rPrChange>
          </w:rPr>
          <w:t>using NIR spectra, an initial calibration step is essential, albeit time-consuming. This</w:t>
        </w:r>
      </w:ins>
    </w:p>
    <w:p w14:paraId="26138490" w14:textId="77777777" w:rsidR="00730C7D" w:rsidRPr="00730C7D" w:rsidRDefault="00730C7D">
      <w:pPr>
        <w:autoSpaceDE w:val="0"/>
        <w:autoSpaceDN w:val="0"/>
        <w:adjustRightInd w:val="0"/>
        <w:spacing w:after="0" w:line="240" w:lineRule="auto"/>
        <w:rPr>
          <w:ins w:id="554" w:author="Surette, Tobie (DFO/MPO)" w:date="2024-10-10T13:26:00Z"/>
          <w:rFonts w:ascii="CMR10" w:eastAsia="CMR10" w:cs="CMR10"/>
          <w:color w:val="000000"/>
          <w:kern w:val="0"/>
          <w:sz w:val="20"/>
          <w:szCs w:val="20"/>
          <w:rPrChange w:id="555" w:author="Surette, Tobie (DFO/MPO)" w:date="2024-10-10T13:27:00Z">
            <w:rPr>
              <w:ins w:id="556" w:author="Surette, Tobie (DFO/MPO)" w:date="2024-10-10T13:26:00Z"/>
            </w:rPr>
          </w:rPrChange>
        </w:rPr>
        <w:pPrChange w:id="557" w:author="Surette, Tobie (DFO/MPO)" w:date="2024-10-10T13:27:00Z">
          <w:pPr>
            <w:pStyle w:val="ListParagraph"/>
            <w:numPr>
              <w:numId w:val="3"/>
            </w:numPr>
            <w:autoSpaceDE w:val="0"/>
            <w:autoSpaceDN w:val="0"/>
            <w:adjustRightInd w:val="0"/>
            <w:spacing w:after="0" w:line="240" w:lineRule="auto"/>
            <w:ind w:hanging="360"/>
          </w:pPr>
        </w:pPrChange>
      </w:pPr>
      <w:ins w:id="558" w:author="Surette, Tobie (DFO/MPO)" w:date="2024-10-10T13:26:00Z">
        <w:r w:rsidRPr="00730C7D">
          <w:rPr>
            <w:rFonts w:ascii="CMR10" w:eastAsia="CMR10" w:cs="CMR10"/>
            <w:color w:val="000000"/>
            <w:kern w:val="0"/>
            <w:sz w:val="20"/>
            <w:szCs w:val="20"/>
            <w:rPrChange w:id="559" w:author="Surette, Tobie (DFO/MPO)" w:date="2024-10-10T13:27:00Z">
              <w:rPr/>
            </w:rPrChange>
          </w:rPr>
          <w:t>calibration process involves establishing predictive models through multivariate statistical</w:t>
        </w:r>
      </w:ins>
    </w:p>
    <w:p w14:paraId="55D13E1C" w14:textId="77777777" w:rsidR="00730C7D" w:rsidRPr="00730C7D" w:rsidRDefault="00730C7D">
      <w:pPr>
        <w:autoSpaceDE w:val="0"/>
        <w:autoSpaceDN w:val="0"/>
        <w:adjustRightInd w:val="0"/>
        <w:spacing w:after="0" w:line="240" w:lineRule="auto"/>
        <w:rPr>
          <w:ins w:id="560" w:author="Surette, Tobie (DFO/MPO)" w:date="2024-10-10T13:26:00Z"/>
          <w:rFonts w:ascii="CMR10" w:eastAsia="CMR10" w:cs="CMR10"/>
          <w:color w:val="000000"/>
          <w:kern w:val="0"/>
          <w:sz w:val="20"/>
          <w:szCs w:val="20"/>
          <w:rPrChange w:id="561" w:author="Surette, Tobie (DFO/MPO)" w:date="2024-10-10T13:27:00Z">
            <w:rPr>
              <w:ins w:id="562" w:author="Surette, Tobie (DFO/MPO)" w:date="2024-10-10T13:26:00Z"/>
            </w:rPr>
          </w:rPrChange>
        </w:rPr>
        <w:pPrChange w:id="563" w:author="Surette, Tobie (DFO/MPO)" w:date="2024-10-10T13:27:00Z">
          <w:pPr>
            <w:pStyle w:val="ListParagraph"/>
            <w:numPr>
              <w:numId w:val="3"/>
            </w:numPr>
            <w:autoSpaceDE w:val="0"/>
            <w:autoSpaceDN w:val="0"/>
            <w:adjustRightInd w:val="0"/>
            <w:spacing w:after="0" w:line="240" w:lineRule="auto"/>
            <w:ind w:hanging="360"/>
          </w:pPr>
        </w:pPrChange>
      </w:pPr>
      <w:ins w:id="564" w:author="Surette, Tobie (DFO/MPO)" w:date="2024-10-10T13:26:00Z">
        <w:r w:rsidRPr="00730C7D">
          <w:rPr>
            <w:rFonts w:ascii="CMR10" w:eastAsia="CMR10" w:cs="CMR10"/>
            <w:color w:val="000000"/>
            <w:kern w:val="0"/>
            <w:sz w:val="20"/>
            <w:szCs w:val="20"/>
            <w:rPrChange w:id="565" w:author="Surette, Tobie (DFO/MPO)" w:date="2024-10-10T13:27:00Z">
              <w:rPr/>
            </w:rPrChange>
          </w:rPr>
          <w:t>and mathematical analyses of the data using a set of representative samples that</w:t>
        </w:r>
      </w:ins>
    </w:p>
    <w:p w14:paraId="5748A20B" w14:textId="77777777" w:rsidR="00730C7D" w:rsidRPr="00730C7D" w:rsidRDefault="00730C7D">
      <w:pPr>
        <w:autoSpaceDE w:val="0"/>
        <w:autoSpaceDN w:val="0"/>
        <w:adjustRightInd w:val="0"/>
        <w:spacing w:after="0" w:line="240" w:lineRule="auto"/>
        <w:rPr>
          <w:ins w:id="566" w:author="Surette, Tobie (DFO/MPO)" w:date="2024-10-10T13:26:00Z"/>
          <w:rFonts w:ascii="CMR10" w:eastAsia="CMR10" w:cs="CMR10"/>
          <w:color w:val="000000"/>
          <w:kern w:val="0"/>
          <w:sz w:val="20"/>
          <w:szCs w:val="20"/>
          <w:rPrChange w:id="567" w:author="Surette, Tobie (DFO/MPO)" w:date="2024-10-10T13:27:00Z">
            <w:rPr>
              <w:ins w:id="568" w:author="Surette, Tobie (DFO/MPO)" w:date="2024-10-10T13:26:00Z"/>
            </w:rPr>
          </w:rPrChange>
        </w:rPr>
        <w:pPrChange w:id="569" w:author="Surette, Tobie (DFO/MPO)" w:date="2024-10-10T13:27:00Z">
          <w:pPr>
            <w:pStyle w:val="ListParagraph"/>
            <w:numPr>
              <w:numId w:val="3"/>
            </w:numPr>
            <w:autoSpaceDE w:val="0"/>
            <w:autoSpaceDN w:val="0"/>
            <w:adjustRightInd w:val="0"/>
            <w:spacing w:after="0" w:line="240" w:lineRule="auto"/>
            <w:ind w:hanging="360"/>
          </w:pPr>
        </w:pPrChange>
      </w:pPr>
      <w:ins w:id="570" w:author="Surette, Tobie (DFO/MPO)" w:date="2024-10-10T13:26:00Z">
        <w:r w:rsidRPr="00730C7D">
          <w:rPr>
            <w:rFonts w:ascii="CMR10" w:eastAsia="CMR10" w:cs="CMR10"/>
            <w:color w:val="000000"/>
            <w:kern w:val="0"/>
            <w:sz w:val="20"/>
            <w:szCs w:val="20"/>
            <w:rPrChange w:id="571" w:author="Surette, Tobie (DFO/MPO)" w:date="2024-10-10T13:27:00Z">
              <w:rPr/>
            </w:rPrChange>
          </w:rPr>
          <w:t>encompass the expected variability. NIR spectra and corresponding reference data for</w:t>
        </w:r>
      </w:ins>
    </w:p>
    <w:p w14:paraId="187D7317" w14:textId="77777777" w:rsidR="00730C7D" w:rsidRPr="00730C7D" w:rsidRDefault="00730C7D">
      <w:pPr>
        <w:autoSpaceDE w:val="0"/>
        <w:autoSpaceDN w:val="0"/>
        <w:adjustRightInd w:val="0"/>
        <w:spacing w:after="0" w:line="240" w:lineRule="auto"/>
        <w:rPr>
          <w:ins w:id="572" w:author="Surette, Tobie (DFO/MPO)" w:date="2024-10-10T13:26:00Z"/>
          <w:rFonts w:ascii="CMR10" w:eastAsia="CMR10" w:cs="CMR10"/>
          <w:color w:val="000000"/>
          <w:kern w:val="0"/>
          <w:sz w:val="20"/>
          <w:szCs w:val="20"/>
          <w:rPrChange w:id="573" w:author="Surette, Tobie (DFO/MPO)" w:date="2024-10-10T13:27:00Z">
            <w:rPr>
              <w:ins w:id="574" w:author="Surette, Tobie (DFO/MPO)" w:date="2024-10-10T13:26:00Z"/>
            </w:rPr>
          </w:rPrChange>
        </w:rPr>
        <w:pPrChange w:id="575" w:author="Surette, Tobie (DFO/MPO)" w:date="2024-10-10T13:27:00Z">
          <w:pPr>
            <w:pStyle w:val="ListParagraph"/>
            <w:numPr>
              <w:numId w:val="3"/>
            </w:numPr>
            <w:autoSpaceDE w:val="0"/>
            <w:autoSpaceDN w:val="0"/>
            <w:adjustRightInd w:val="0"/>
            <w:spacing w:after="0" w:line="240" w:lineRule="auto"/>
            <w:ind w:hanging="360"/>
          </w:pPr>
        </w:pPrChange>
      </w:pPr>
      <w:ins w:id="576" w:author="Surette, Tobie (DFO/MPO)" w:date="2024-10-10T13:26:00Z">
        <w:r w:rsidRPr="00730C7D">
          <w:rPr>
            <w:rFonts w:ascii="CMR10" w:eastAsia="CMR10" w:cs="CMR10"/>
            <w:color w:val="000000"/>
            <w:kern w:val="0"/>
            <w:sz w:val="20"/>
            <w:szCs w:val="20"/>
            <w:rPrChange w:id="577" w:author="Surette, Tobie (DFO/MPO)" w:date="2024-10-10T13:27:00Z">
              <w:rPr/>
            </w:rPrChange>
          </w:rPr>
          <w:t>shell development stages are essential for developing robust predictive models. The</w:t>
        </w:r>
      </w:ins>
    </w:p>
    <w:p w14:paraId="7D4B43D5" w14:textId="77777777" w:rsidR="00730C7D" w:rsidRPr="00730C7D" w:rsidRDefault="00730C7D">
      <w:pPr>
        <w:autoSpaceDE w:val="0"/>
        <w:autoSpaceDN w:val="0"/>
        <w:adjustRightInd w:val="0"/>
        <w:spacing w:after="0" w:line="240" w:lineRule="auto"/>
        <w:rPr>
          <w:ins w:id="578" w:author="Surette, Tobie (DFO/MPO)" w:date="2024-10-10T13:26:00Z"/>
          <w:rFonts w:ascii="CMR10" w:eastAsia="CMR10" w:cs="CMR10"/>
          <w:color w:val="000000"/>
          <w:kern w:val="0"/>
          <w:sz w:val="20"/>
          <w:szCs w:val="20"/>
          <w:rPrChange w:id="579" w:author="Surette, Tobie (DFO/MPO)" w:date="2024-10-10T13:27:00Z">
            <w:rPr>
              <w:ins w:id="580" w:author="Surette, Tobie (DFO/MPO)" w:date="2024-10-10T13:26:00Z"/>
            </w:rPr>
          </w:rPrChange>
        </w:rPr>
        <w:pPrChange w:id="581"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582" w:author="Surette, Tobie (DFO/MPO)" w:date="2024-10-10T13:26:00Z">
        <w:r w:rsidRPr="00730C7D">
          <w:rPr>
            <w:rFonts w:ascii="CMR10" w:eastAsia="CMR10" w:cs="CMR10"/>
            <w:color w:val="000000"/>
            <w:kern w:val="0"/>
            <w:sz w:val="20"/>
            <w:szCs w:val="20"/>
            <w:rPrChange w:id="583" w:author="Surette, Tobie (DFO/MPO)" w:date="2024-10-10T13:27:00Z">
              <w:rPr/>
            </w:rPrChange>
          </w:rPr>
          <w:t>Tellspec</w:t>
        </w:r>
        <w:proofErr w:type="spellEnd"/>
        <w:r w:rsidRPr="00730C7D">
          <w:rPr>
            <w:rFonts w:ascii="CMR10" w:eastAsia="CMR10" w:cs="CMR10"/>
            <w:color w:val="000000"/>
            <w:kern w:val="0"/>
            <w:sz w:val="20"/>
            <w:szCs w:val="20"/>
            <w:rPrChange w:id="584" w:author="Surette, Tobie (DFO/MPO)" w:date="2024-10-10T13:27:00Z">
              <w:rPr/>
            </w:rPrChange>
          </w:rPr>
          <w:t xml:space="preserve"> tool was used as a sensor to collect NIR spectra in absorption mode, covering</w:t>
        </w:r>
      </w:ins>
    </w:p>
    <w:p w14:paraId="4B763B76" w14:textId="77777777" w:rsidR="00730C7D" w:rsidRPr="00730C7D" w:rsidRDefault="00730C7D">
      <w:pPr>
        <w:autoSpaceDE w:val="0"/>
        <w:autoSpaceDN w:val="0"/>
        <w:adjustRightInd w:val="0"/>
        <w:spacing w:after="0" w:line="240" w:lineRule="auto"/>
        <w:rPr>
          <w:ins w:id="585" w:author="Surette, Tobie (DFO/MPO)" w:date="2024-10-10T13:26:00Z"/>
          <w:rFonts w:ascii="CMR10" w:eastAsia="CMR10" w:cs="CMR10"/>
          <w:color w:val="000000"/>
          <w:kern w:val="0"/>
          <w:sz w:val="20"/>
          <w:szCs w:val="20"/>
          <w:rPrChange w:id="586" w:author="Surette, Tobie (DFO/MPO)" w:date="2024-10-10T13:27:00Z">
            <w:rPr>
              <w:ins w:id="587" w:author="Surette, Tobie (DFO/MPO)" w:date="2024-10-10T13:26:00Z"/>
            </w:rPr>
          </w:rPrChange>
        </w:rPr>
        <w:pPrChange w:id="588" w:author="Surette, Tobie (DFO/MPO)" w:date="2024-10-10T13:27:00Z">
          <w:pPr>
            <w:pStyle w:val="ListParagraph"/>
            <w:numPr>
              <w:numId w:val="3"/>
            </w:numPr>
            <w:autoSpaceDE w:val="0"/>
            <w:autoSpaceDN w:val="0"/>
            <w:adjustRightInd w:val="0"/>
            <w:spacing w:after="0" w:line="240" w:lineRule="auto"/>
            <w:ind w:hanging="360"/>
          </w:pPr>
        </w:pPrChange>
      </w:pPr>
      <w:ins w:id="589" w:author="Surette, Tobie (DFO/MPO)" w:date="2024-10-10T13:26:00Z">
        <w:r w:rsidRPr="00730C7D">
          <w:rPr>
            <w:rFonts w:ascii="CMR10" w:eastAsia="CMR10" w:cs="CMR10"/>
            <w:color w:val="000000"/>
            <w:kern w:val="0"/>
            <w:sz w:val="20"/>
            <w:szCs w:val="20"/>
            <w:rPrChange w:id="590" w:author="Surette, Tobie (DFO/MPO)" w:date="2024-10-10T13:27:00Z">
              <w:rPr/>
            </w:rPrChange>
          </w:rPr>
          <w:t>a wavelength range from 900 to 1700 nm, with a 5 mm x 9 mm window and a</w:t>
        </w:r>
      </w:ins>
    </w:p>
    <w:p w14:paraId="11D40C17" w14:textId="77777777" w:rsidR="00730C7D" w:rsidRPr="00730C7D" w:rsidRDefault="00730C7D">
      <w:pPr>
        <w:autoSpaceDE w:val="0"/>
        <w:autoSpaceDN w:val="0"/>
        <w:adjustRightInd w:val="0"/>
        <w:spacing w:after="0" w:line="240" w:lineRule="auto"/>
        <w:rPr>
          <w:ins w:id="591" w:author="Surette, Tobie (DFO/MPO)" w:date="2024-10-10T13:26:00Z"/>
          <w:rFonts w:ascii="CMR10" w:eastAsia="CMR10" w:cs="CMR10"/>
          <w:color w:val="000000"/>
          <w:kern w:val="0"/>
          <w:sz w:val="20"/>
          <w:szCs w:val="20"/>
          <w:rPrChange w:id="592" w:author="Surette, Tobie (DFO/MPO)" w:date="2024-10-10T13:27:00Z">
            <w:rPr>
              <w:ins w:id="593" w:author="Surette, Tobie (DFO/MPO)" w:date="2024-10-10T13:26:00Z"/>
            </w:rPr>
          </w:rPrChange>
        </w:rPr>
        <w:pPrChange w:id="594" w:author="Surette, Tobie (DFO/MPO)" w:date="2024-10-10T13:27:00Z">
          <w:pPr>
            <w:pStyle w:val="ListParagraph"/>
            <w:numPr>
              <w:numId w:val="3"/>
            </w:numPr>
            <w:autoSpaceDE w:val="0"/>
            <w:autoSpaceDN w:val="0"/>
            <w:adjustRightInd w:val="0"/>
            <w:spacing w:after="0" w:line="240" w:lineRule="auto"/>
            <w:ind w:hanging="360"/>
          </w:pPr>
        </w:pPrChange>
      </w:pPr>
      <w:ins w:id="595" w:author="Surette, Tobie (DFO/MPO)" w:date="2024-10-10T13:26:00Z">
        <w:r w:rsidRPr="00730C7D">
          <w:rPr>
            <w:rFonts w:ascii="CMR10" w:eastAsia="CMR10" w:cs="CMR10"/>
            <w:color w:val="000000"/>
            <w:kern w:val="0"/>
            <w:sz w:val="20"/>
            <w:szCs w:val="20"/>
            <w:rPrChange w:id="596" w:author="Surette, Tobie (DFO/MPO)" w:date="2024-10-10T13:27:00Z">
              <w:rPr/>
            </w:rPrChange>
          </w:rPr>
          <w:t>uniformly distributed spectral resolution of 3 nm [</w:t>
        </w:r>
        <w:r w:rsidRPr="00730C7D">
          <w:rPr>
            <w:rFonts w:ascii="CMR10" w:eastAsia="CMR10" w:cs="CMR10"/>
            <w:color w:val="0000FF"/>
            <w:kern w:val="0"/>
            <w:sz w:val="20"/>
            <w:szCs w:val="20"/>
            <w:rPrChange w:id="597" w:author="Surette, Tobie (DFO/MPO)" w:date="2024-10-10T13:27:00Z">
              <w:rPr>
                <w:color w:val="0000FF"/>
              </w:rPr>
            </w:rPrChange>
          </w:rPr>
          <w:t>16</w:t>
        </w:r>
        <w:r w:rsidRPr="00730C7D">
          <w:rPr>
            <w:rFonts w:ascii="CMR10" w:eastAsia="CMR10" w:cs="CMR10"/>
            <w:color w:val="000000"/>
            <w:kern w:val="0"/>
            <w:sz w:val="20"/>
            <w:szCs w:val="20"/>
            <w:rPrChange w:id="598" w:author="Surette, Tobie (DFO/MPO)" w:date="2024-10-10T13:27:00Z">
              <w:rPr/>
            </w:rPrChange>
          </w:rPr>
          <w:t>].</w:t>
        </w:r>
      </w:ins>
    </w:p>
    <w:p w14:paraId="0EE08941" w14:textId="77777777" w:rsidR="00730C7D" w:rsidRPr="00730C7D" w:rsidRDefault="00730C7D">
      <w:pPr>
        <w:autoSpaceDE w:val="0"/>
        <w:autoSpaceDN w:val="0"/>
        <w:adjustRightInd w:val="0"/>
        <w:spacing w:after="0" w:line="240" w:lineRule="auto"/>
        <w:rPr>
          <w:ins w:id="599" w:author="Surette, Tobie (DFO/MPO)" w:date="2024-10-10T13:26:00Z"/>
          <w:rFonts w:ascii="CMR10" w:eastAsia="CMR10" w:cs="CMR10"/>
          <w:color w:val="000000"/>
          <w:kern w:val="0"/>
          <w:sz w:val="20"/>
          <w:szCs w:val="20"/>
          <w:rPrChange w:id="600" w:author="Surette, Tobie (DFO/MPO)" w:date="2024-10-10T13:27:00Z">
            <w:rPr>
              <w:ins w:id="601" w:author="Surette, Tobie (DFO/MPO)" w:date="2024-10-10T13:26:00Z"/>
            </w:rPr>
          </w:rPrChange>
        </w:rPr>
        <w:pPrChange w:id="602" w:author="Surette, Tobie (DFO/MPO)" w:date="2024-10-10T13:27:00Z">
          <w:pPr>
            <w:pStyle w:val="ListParagraph"/>
            <w:numPr>
              <w:numId w:val="3"/>
            </w:numPr>
            <w:autoSpaceDE w:val="0"/>
            <w:autoSpaceDN w:val="0"/>
            <w:adjustRightInd w:val="0"/>
            <w:spacing w:after="0" w:line="240" w:lineRule="auto"/>
            <w:ind w:hanging="360"/>
          </w:pPr>
        </w:pPrChange>
      </w:pPr>
      <w:ins w:id="603" w:author="Surette, Tobie (DFO/MPO)" w:date="2024-10-10T13:26:00Z">
        <w:r w:rsidRPr="00730C7D">
          <w:rPr>
            <w:rFonts w:ascii="CMR10" w:eastAsia="CMR10" w:cs="CMR10"/>
            <w:color w:val="000000"/>
            <w:kern w:val="0"/>
            <w:sz w:val="20"/>
            <w:szCs w:val="20"/>
            <w:rPrChange w:id="604" w:author="Surette, Tobie (DFO/MPO)" w:date="2024-10-10T13:27:00Z">
              <w:rPr/>
            </w:rPrChange>
          </w:rPr>
          <w:t xml:space="preserve">The </w:t>
        </w:r>
        <w:proofErr w:type="spellStart"/>
        <w:r w:rsidRPr="00730C7D">
          <w:rPr>
            <w:rFonts w:ascii="CMR10" w:eastAsia="CMR10" w:cs="CMR10"/>
            <w:color w:val="000000"/>
            <w:kern w:val="0"/>
            <w:sz w:val="20"/>
            <w:szCs w:val="20"/>
            <w:rPrChange w:id="605" w:author="Surette, Tobie (DFO/MPO)" w:date="2024-10-10T13:27:00Z">
              <w:rPr/>
            </w:rPrChange>
          </w:rPr>
          <w:t>Tellspec</w:t>
        </w:r>
        <w:proofErr w:type="spellEnd"/>
        <w:r w:rsidRPr="00730C7D">
          <w:rPr>
            <w:rFonts w:ascii="CMR10" w:eastAsia="CMR10" w:cs="CMR10"/>
            <w:color w:val="000000"/>
            <w:kern w:val="0"/>
            <w:sz w:val="20"/>
            <w:szCs w:val="20"/>
            <w:rPrChange w:id="606" w:author="Surette, Tobie (DFO/MPO)" w:date="2024-10-10T13:27:00Z">
              <w:rPr/>
            </w:rPrChange>
          </w:rPr>
          <w:t xml:space="preserve"> spectrometer is presented as a high-performance, portable device</w:t>
        </w:r>
      </w:ins>
    </w:p>
    <w:p w14:paraId="56FE2D3F" w14:textId="77777777" w:rsidR="00730C7D" w:rsidRPr="00730C7D" w:rsidRDefault="00730C7D">
      <w:pPr>
        <w:autoSpaceDE w:val="0"/>
        <w:autoSpaceDN w:val="0"/>
        <w:adjustRightInd w:val="0"/>
        <w:spacing w:after="0" w:line="240" w:lineRule="auto"/>
        <w:rPr>
          <w:ins w:id="607" w:author="Surette, Tobie (DFO/MPO)" w:date="2024-10-10T13:26:00Z"/>
          <w:rFonts w:ascii="CMR10" w:eastAsia="CMR10" w:cs="CMR10"/>
          <w:color w:val="000000"/>
          <w:kern w:val="0"/>
          <w:sz w:val="20"/>
          <w:szCs w:val="20"/>
          <w:rPrChange w:id="608" w:author="Surette, Tobie (DFO/MPO)" w:date="2024-10-10T13:27:00Z">
            <w:rPr>
              <w:ins w:id="609" w:author="Surette, Tobie (DFO/MPO)" w:date="2024-10-10T13:26:00Z"/>
            </w:rPr>
          </w:rPrChange>
        </w:rPr>
        <w:pPrChange w:id="610" w:author="Surette, Tobie (DFO/MPO)" w:date="2024-10-10T13:27:00Z">
          <w:pPr>
            <w:pStyle w:val="ListParagraph"/>
            <w:numPr>
              <w:numId w:val="3"/>
            </w:numPr>
            <w:autoSpaceDE w:val="0"/>
            <w:autoSpaceDN w:val="0"/>
            <w:adjustRightInd w:val="0"/>
            <w:spacing w:after="0" w:line="240" w:lineRule="auto"/>
            <w:ind w:hanging="360"/>
          </w:pPr>
        </w:pPrChange>
      </w:pPr>
      <w:ins w:id="611" w:author="Surette, Tobie (DFO/MPO)" w:date="2024-10-10T13:26:00Z">
        <w:r w:rsidRPr="00730C7D">
          <w:rPr>
            <w:rFonts w:ascii="CMR10" w:eastAsia="CMR10" w:cs="CMR10"/>
            <w:color w:val="000000"/>
            <w:kern w:val="0"/>
            <w:sz w:val="20"/>
            <w:szCs w:val="20"/>
            <w:rPrChange w:id="612" w:author="Surette, Tobie (DFO/MPO)" w:date="2024-10-10T13:27:00Z">
              <w:rPr/>
            </w:rPrChange>
          </w:rPr>
          <w:t>capable of assessing food composition at a fraction of the cost of traditional NIR</w:t>
        </w:r>
      </w:ins>
    </w:p>
    <w:p w14:paraId="701AB149" w14:textId="77777777" w:rsidR="00730C7D" w:rsidRPr="00730C7D" w:rsidRDefault="00730C7D">
      <w:pPr>
        <w:autoSpaceDE w:val="0"/>
        <w:autoSpaceDN w:val="0"/>
        <w:adjustRightInd w:val="0"/>
        <w:spacing w:after="0" w:line="240" w:lineRule="auto"/>
        <w:rPr>
          <w:ins w:id="613" w:author="Surette, Tobie (DFO/MPO)" w:date="2024-10-10T13:26:00Z"/>
          <w:rFonts w:ascii="CMR10" w:eastAsia="CMR10" w:cs="CMR10"/>
          <w:color w:val="000000"/>
          <w:kern w:val="0"/>
          <w:sz w:val="20"/>
          <w:szCs w:val="20"/>
          <w:rPrChange w:id="614" w:author="Surette, Tobie (DFO/MPO)" w:date="2024-10-10T13:27:00Z">
            <w:rPr>
              <w:ins w:id="615" w:author="Surette, Tobie (DFO/MPO)" w:date="2024-10-10T13:26:00Z"/>
            </w:rPr>
          </w:rPrChange>
        </w:rPr>
        <w:pPrChange w:id="616" w:author="Surette, Tobie (DFO/MPO)" w:date="2024-10-10T13:27:00Z">
          <w:pPr>
            <w:pStyle w:val="ListParagraph"/>
            <w:numPr>
              <w:numId w:val="3"/>
            </w:numPr>
            <w:autoSpaceDE w:val="0"/>
            <w:autoSpaceDN w:val="0"/>
            <w:adjustRightInd w:val="0"/>
            <w:spacing w:after="0" w:line="240" w:lineRule="auto"/>
            <w:ind w:hanging="360"/>
          </w:pPr>
        </w:pPrChange>
      </w:pPr>
      <w:ins w:id="617" w:author="Surette, Tobie (DFO/MPO)" w:date="2024-10-10T13:26:00Z">
        <w:r w:rsidRPr="00730C7D">
          <w:rPr>
            <w:rFonts w:ascii="CMR10" w:eastAsia="CMR10" w:cs="CMR10"/>
            <w:color w:val="000000"/>
            <w:kern w:val="0"/>
            <w:sz w:val="20"/>
            <w:szCs w:val="20"/>
            <w:rPrChange w:id="618" w:author="Surette, Tobie (DFO/MPO)" w:date="2024-10-10T13:27:00Z">
              <w:rPr/>
            </w:rPrChange>
          </w:rPr>
          <w:t>systems used in the laboratory.</w:t>
        </w:r>
      </w:ins>
    </w:p>
    <w:p w14:paraId="6EC4C11A" w14:textId="77777777" w:rsidR="00730C7D" w:rsidRDefault="00730C7D" w:rsidP="00730C7D">
      <w:pPr>
        <w:autoSpaceDE w:val="0"/>
        <w:autoSpaceDN w:val="0"/>
        <w:adjustRightInd w:val="0"/>
        <w:spacing w:after="0" w:line="240" w:lineRule="auto"/>
        <w:rPr>
          <w:ins w:id="619" w:author="Surette, Tobie (DFO/MPO)" w:date="2024-10-10T13:29:00Z"/>
          <w:rFonts w:ascii="CMBX12" w:eastAsia="CMBX12" w:cs="CMBX12"/>
          <w:color w:val="000000"/>
          <w:kern w:val="0"/>
          <w:sz w:val="24"/>
          <w:szCs w:val="24"/>
        </w:rPr>
      </w:pPr>
    </w:p>
    <w:p w14:paraId="4E456D49" w14:textId="77777777" w:rsidR="00730C7D" w:rsidRDefault="00730C7D" w:rsidP="00730C7D">
      <w:pPr>
        <w:autoSpaceDE w:val="0"/>
        <w:autoSpaceDN w:val="0"/>
        <w:adjustRightInd w:val="0"/>
        <w:spacing w:after="0" w:line="240" w:lineRule="auto"/>
        <w:rPr>
          <w:ins w:id="620" w:author="Surette, Tobie (DFO/MPO)" w:date="2024-10-10T13:29:00Z"/>
          <w:rFonts w:ascii="CMBX12" w:eastAsia="CMBX12" w:cs="CMBX12"/>
          <w:color w:val="000000"/>
          <w:kern w:val="0"/>
          <w:sz w:val="24"/>
          <w:szCs w:val="24"/>
        </w:rPr>
      </w:pPr>
    </w:p>
    <w:p w14:paraId="4B1030D5" w14:textId="28FEB3D3" w:rsidR="00730C7D" w:rsidRPr="00730C7D" w:rsidRDefault="00730C7D">
      <w:pPr>
        <w:autoSpaceDE w:val="0"/>
        <w:autoSpaceDN w:val="0"/>
        <w:adjustRightInd w:val="0"/>
        <w:spacing w:after="0" w:line="240" w:lineRule="auto"/>
        <w:rPr>
          <w:ins w:id="621" w:author="Surette, Tobie (DFO/MPO)" w:date="2024-10-10T13:26:00Z"/>
          <w:rFonts w:ascii="CMBX12" w:eastAsia="CMBX12" w:cs="CMBX12"/>
          <w:color w:val="000000"/>
          <w:kern w:val="0"/>
          <w:sz w:val="24"/>
          <w:szCs w:val="24"/>
          <w:rPrChange w:id="622" w:author="Surette, Tobie (DFO/MPO)" w:date="2024-10-10T13:27:00Z">
            <w:rPr>
              <w:ins w:id="623" w:author="Surette, Tobie (DFO/MPO)" w:date="2024-10-10T13:26:00Z"/>
            </w:rPr>
          </w:rPrChange>
        </w:rPr>
        <w:pPrChange w:id="624" w:author="Surette, Tobie (DFO/MPO)" w:date="2024-10-10T13:27:00Z">
          <w:pPr>
            <w:pStyle w:val="ListParagraph"/>
            <w:numPr>
              <w:numId w:val="3"/>
            </w:numPr>
            <w:autoSpaceDE w:val="0"/>
            <w:autoSpaceDN w:val="0"/>
            <w:adjustRightInd w:val="0"/>
            <w:spacing w:after="0" w:line="240" w:lineRule="auto"/>
            <w:ind w:hanging="360"/>
          </w:pPr>
        </w:pPrChange>
      </w:pPr>
      <w:ins w:id="625" w:author="Surette, Tobie (DFO/MPO)" w:date="2024-10-10T13:26:00Z">
        <w:r w:rsidRPr="00730C7D">
          <w:rPr>
            <w:rFonts w:ascii="CMBX12" w:eastAsia="CMBX12" w:cs="CMBX12"/>
            <w:color w:val="000000"/>
            <w:kern w:val="0"/>
            <w:sz w:val="24"/>
            <w:szCs w:val="24"/>
            <w:rPrChange w:id="626" w:author="Surette, Tobie (DFO/MPO)" w:date="2024-10-10T13:27:00Z">
              <w:rPr/>
            </w:rPrChange>
          </w:rPr>
          <w:t>2.2 Collection and Identification</w:t>
        </w:r>
      </w:ins>
    </w:p>
    <w:p w14:paraId="472E4A33" w14:textId="77777777" w:rsidR="00730C7D" w:rsidRPr="00730C7D" w:rsidRDefault="00730C7D">
      <w:pPr>
        <w:autoSpaceDE w:val="0"/>
        <w:autoSpaceDN w:val="0"/>
        <w:adjustRightInd w:val="0"/>
        <w:spacing w:after="0" w:line="240" w:lineRule="auto"/>
        <w:rPr>
          <w:ins w:id="627" w:author="Surette, Tobie (DFO/MPO)" w:date="2024-10-10T13:26:00Z"/>
          <w:rFonts w:ascii="CMR10" w:eastAsia="CMR10" w:cs="CMR10"/>
          <w:color w:val="000000"/>
          <w:kern w:val="0"/>
          <w:sz w:val="20"/>
          <w:szCs w:val="20"/>
          <w:rPrChange w:id="628" w:author="Surette, Tobie (DFO/MPO)" w:date="2024-10-10T13:27:00Z">
            <w:rPr>
              <w:ins w:id="629" w:author="Surette, Tobie (DFO/MPO)" w:date="2024-10-10T13:26:00Z"/>
            </w:rPr>
          </w:rPrChange>
        </w:rPr>
        <w:pPrChange w:id="630" w:author="Surette, Tobie (DFO/MPO)" w:date="2024-10-10T13:27:00Z">
          <w:pPr>
            <w:pStyle w:val="ListParagraph"/>
            <w:numPr>
              <w:numId w:val="3"/>
            </w:numPr>
            <w:autoSpaceDE w:val="0"/>
            <w:autoSpaceDN w:val="0"/>
            <w:adjustRightInd w:val="0"/>
            <w:spacing w:after="0" w:line="240" w:lineRule="auto"/>
            <w:ind w:hanging="360"/>
          </w:pPr>
        </w:pPrChange>
      </w:pPr>
      <w:ins w:id="631" w:author="Surette, Tobie (DFO/MPO)" w:date="2024-10-10T13:26:00Z">
        <w:r w:rsidRPr="00730C7D">
          <w:rPr>
            <w:rFonts w:ascii="CMR10" w:eastAsia="CMR10" w:cs="CMR10"/>
            <w:color w:val="000000"/>
            <w:kern w:val="0"/>
            <w:sz w:val="20"/>
            <w:szCs w:val="20"/>
            <w:rPrChange w:id="632" w:author="Surette, Tobie (DFO/MPO)" w:date="2024-10-10T13:27:00Z">
              <w:rPr/>
            </w:rPrChange>
          </w:rPr>
          <w:t xml:space="preserve">Specimens of </w:t>
        </w:r>
        <w:proofErr w:type="spellStart"/>
        <w:r w:rsidRPr="00730C7D">
          <w:rPr>
            <w:rFonts w:ascii="CMR10" w:eastAsia="CMR10" w:cs="CMR10"/>
            <w:i/>
            <w:iCs/>
            <w:color w:val="000000"/>
            <w:kern w:val="0"/>
            <w:sz w:val="20"/>
            <w:szCs w:val="20"/>
            <w:rPrChange w:id="633" w:author="Surette, Tobie (DFO/MPO)" w:date="2024-10-10T13:29:00Z">
              <w:rPr/>
            </w:rPrChange>
          </w:rPr>
          <w:t>Chionoecetes</w:t>
        </w:r>
        <w:proofErr w:type="spellEnd"/>
        <w:r w:rsidRPr="00730C7D">
          <w:rPr>
            <w:rFonts w:ascii="CMR10" w:eastAsia="CMR10" w:cs="CMR10"/>
            <w:i/>
            <w:iCs/>
            <w:color w:val="000000"/>
            <w:kern w:val="0"/>
            <w:sz w:val="20"/>
            <w:szCs w:val="20"/>
            <w:rPrChange w:id="634" w:author="Surette, Tobie (DFO/MPO)" w:date="2024-10-10T13:29:00Z">
              <w:rPr/>
            </w:rPrChange>
          </w:rPr>
          <w:t xml:space="preserve"> opilio</w:t>
        </w:r>
        <w:r w:rsidRPr="00730C7D">
          <w:rPr>
            <w:rFonts w:ascii="CMR10" w:eastAsia="CMR10" w:cs="CMR10"/>
            <w:color w:val="000000"/>
            <w:kern w:val="0"/>
            <w:sz w:val="20"/>
            <w:szCs w:val="20"/>
            <w:rPrChange w:id="635" w:author="Surette, Tobie (DFO/MPO)" w:date="2024-10-10T13:27:00Z">
              <w:rPr/>
            </w:rPrChange>
          </w:rPr>
          <w:t xml:space="preserve"> were obtained by trap fishing. The first data collection</w:t>
        </w:r>
      </w:ins>
    </w:p>
    <w:p w14:paraId="55E152CE" w14:textId="77777777" w:rsidR="00730C7D" w:rsidRPr="00730C7D" w:rsidRDefault="00730C7D">
      <w:pPr>
        <w:autoSpaceDE w:val="0"/>
        <w:autoSpaceDN w:val="0"/>
        <w:adjustRightInd w:val="0"/>
        <w:spacing w:after="0" w:line="240" w:lineRule="auto"/>
        <w:rPr>
          <w:ins w:id="636" w:author="Surette, Tobie (DFO/MPO)" w:date="2024-10-10T13:26:00Z"/>
          <w:rFonts w:ascii="CMR10" w:eastAsia="CMR10" w:cs="CMR10"/>
          <w:color w:val="000000"/>
          <w:kern w:val="0"/>
          <w:sz w:val="20"/>
          <w:szCs w:val="20"/>
          <w:rPrChange w:id="637" w:author="Surette, Tobie (DFO/MPO)" w:date="2024-10-10T13:27:00Z">
            <w:rPr>
              <w:ins w:id="638" w:author="Surette, Tobie (DFO/MPO)" w:date="2024-10-10T13:26:00Z"/>
            </w:rPr>
          </w:rPrChange>
        </w:rPr>
        <w:pPrChange w:id="639" w:author="Surette, Tobie (DFO/MPO)" w:date="2024-10-10T13:27:00Z">
          <w:pPr>
            <w:pStyle w:val="ListParagraph"/>
            <w:numPr>
              <w:numId w:val="3"/>
            </w:numPr>
            <w:autoSpaceDE w:val="0"/>
            <w:autoSpaceDN w:val="0"/>
            <w:adjustRightInd w:val="0"/>
            <w:spacing w:after="0" w:line="240" w:lineRule="auto"/>
            <w:ind w:hanging="360"/>
          </w:pPr>
        </w:pPrChange>
      </w:pPr>
      <w:ins w:id="640" w:author="Surette, Tobie (DFO/MPO)" w:date="2024-10-10T13:26:00Z">
        <w:r w:rsidRPr="00730C7D">
          <w:rPr>
            <w:rFonts w:ascii="CMR10" w:eastAsia="CMR10" w:cs="CMR10"/>
            <w:color w:val="000000"/>
            <w:kern w:val="0"/>
            <w:sz w:val="20"/>
            <w:szCs w:val="20"/>
            <w:rPrChange w:id="641" w:author="Surette, Tobie (DFO/MPO)" w:date="2024-10-10T13:27:00Z">
              <w:rPr/>
            </w:rPrChange>
          </w:rPr>
          <w:t>was conducted between September 4th to the 11th 2023, off the coast of</w:t>
        </w:r>
      </w:ins>
    </w:p>
    <w:p w14:paraId="40327F3B" w14:textId="77777777" w:rsidR="00730C7D" w:rsidRPr="00730C7D" w:rsidRDefault="00730C7D">
      <w:pPr>
        <w:autoSpaceDE w:val="0"/>
        <w:autoSpaceDN w:val="0"/>
        <w:adjustRightInd w:val="0"/>
        <w:spacing w:after="0" w:line="240" w:lineRule="auto"/>
        <w:rPr>
          <w:ins w:id="642" w:author="Surette, Tobie (DFO/MPO)" w:date="2024-10-10T13:26:00Z"/>
          <w:rFonts w:ascii="CMR10" w:eastAsia="CMR10" w:cs="CMR10"/>
          <w:color w:val="000000"/>
          <w:kern w:val="0"/>
          <w:sz w:val="20"/>
          <w:szCs w:val="20"/>
          <w:rPrChange w:id="643" w:author="Surette, Tobie (DFO/MPO)" w:date="2024-10-10T13:27:00Z">
            <w:rPr>
              <w:ins w:id="644" w:author="Surette, Tobie (DFO/MPO)" w:date="2024-10-10T13:26:00Z"/>
            </w:rPr>
          </w:rPrChange>
        </w:rPr>
        <w:pPrChange w:id="645"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646" w:author="Surette, Tobie (DFO/MPO)" w:date="2024-10-10T13:26:00Z">
        <w:r w:rsidRPr="00730C7D">
          <w:rPr>
            <w:rFonts w:ascii="CMR10" w:eastAsia="CMR10" w:cs="CMR10"/>
            <w:color w:val="000000"/>
            <w:kern w:val="0"/>
            <w:sz w:val="20"/>
            <w:szCs w:val="20"/>
            <w:rPrChange w:id="647" w:author="Surette, Tobie (DFO/MPO)" w:date="2024-10-10T13:27:00Z">
              <w:rPr/>
            </w:rPrChange>
          </w:rPr>
          <w:t>Cheticamp</w:t>
        </w:r>
        <w:proofErr w:type="spellEnd"/>
        <w:r w:rsidRPr="00730C7D">
          <w:rPr>
            <w:rFonts w:ascii="CMR10" w:eastAsia="CMR10" w:cs="CMR10"/>
            <w:color w:val="000000"/>
            <w:kern w:val="0"/>
            <w:sz w:val="20"/>
            <w:szCs w:val="20"/>
            <w:rPrChange w:id="648" w:author="Surette, Tobie (DFO/MPO)" w:date="2024-10-10T13:27:00Z">
              <w:rPr/>
            </w:rPrChange>
          </w:rPr>
          <w:t>, Cape Breton. with the capture of around 70 male snow crabs, followed by</w:t>
        </w:r>
      </w:ins>
    </w:p>
    <w:p w14:paraId="6C47BE77" w14:textId="77777777" w:rsidR="00730C7D" w:rsidRPr="00730C7D" w:rsidRDefault="00730C7D">
      <w:pPr>
        <w:autoSpaceDE w:val="0"/>
        <w:autoSpaceDN w:val="0"/>
        <w:adjustRightInd w:val="0"/>
        <w:spacing w:after="0" w:line="240" w:lineRule="auto"/>
        <w:rPr>
          <w:ins w:id="649" w:author="Surette, Tobie (DFO/MPO)" w:date="2024-10-10T13:26:00Z"/>
          <w:rFonts w:ascii="CMR10" w:eastAsia="CMR10" w:cs="CMR10"/>
          <w:color w:val="000000"/>
          <w:kern w:val="0"/>
          <w:sz w:val="20"/>
          <w:szCs w:val="20"/>
          <w:rPrChange w:id="650" w:author="Surette, Tobie (DFO/MPO)" w:date="2024-10-10T13:27:00Z">
            <w:rPr>
              <w:ins w:id="651" w:author="Surette, Tobie (DFO/MPO)" w:date="2024-10-10T13:26:00Z"/>
            </w:rPr>
          </w:rPrChange>
        </w:rPr>
        <w:pPrChange w:id="652" w:author="Surette, Tobie (DFO/MPO)" w:date="2024-10-10T13:27:00Z">
          <w:pPr>
            <w:pStyle w:val="ListParagraph"/>
            <w:numPr>
              <w:numId w:val="3"/>
            </w:numPr>
            <w:autoSpaceDE w:val="0"/>
            <w:autoSpaceDN w:val="0"/>
            <w:adjustRightInd w:val="0"/>
            <w:spacing w:after="0" w:line="240" w:lineRule="auto"/>
            <w:ind w:hanging="360"/>
          </w:pPr>
        </w:pPrChange>
      </w:pPr>
      <w:ins w:id="653" w:author="Surette, Tobie (DFO/MPO)" w:date="2024-10-10T13:26:00Z">
        <w:r w:rsidRPr="00730C7D">
          <w:rPr>
            <w:rFonts w:ascii="CMR10" w:eastAsia="CMR10" w:cs="CMR10"/>
            <w:color w:val="000000"/>
            <w:kern w:val="0"/>
            <w:sz w:val="20"/>
            <w:szCs w:val="20"/>
            <w:rPrChange w:id="654" w:author="Surette, Tobie (DFO/MPO)" w:date="2024-10-10T13:27:00Z">
              <w:rPr/>
            </w:rPrChange>
          </w:rPr>
          <w:t>a second session in May 2024 gathered by Fisheries and Oceans Canada (DFO) Science</w:t>
        </w:r>
      </w:ins>
    </w:p>
    <w:p w14:paraId="1762D8BD" w14:textId="77777777" w:rsidR="00730C7D" w:rsidRPr="00730C7D" w:rsidRDefault="00730C7D">
      <w:pPr>
        <w:autoSpaceDE w:val="0"/>
        <w:autoSpaceDN w:val="0"/>
        <w:adjustRightInd w:val="0"/>
        <w:spacing w:after="0" w:line="240" w:lineRule="auto"/>
        <w:rPr>
          <w:ins w:id="655" w:author="Surette, Tobie (DFO/MPO)" w:date="2024-10-10T13:26:00Z"/>
          <w:rFonts w:ascii="CMR10" w:eastAsia="CMR10" w:cs="CMR10"/>
          <w:color w:val="000000"/>
          <w:kern w:val="0"/>
          <w:sz w:val="20"/>
          <w:szCs w:val="20"/>
          <w:rPrChange w:id="656" w:author="Surette, Tobie (DFO/MPO)" w:date="2024-10-10T13:27:00Z">
            <w:rPr>
              <w:ins w:id="657" w:author="Surette, Tobie (DFO/MPO)" w:date="2024-10-10T13:26:00Z"/>
            </w:rPr>
          </w:rPrChange>
        </w:rPr>
        <w:pPrChange w:id="658" w:author="Surette, Tobie (DFO/MPO)" w:date="2024-10-10T13:27:00Z">
          <w:pPr>
            <w:pStyle w:val="ListParagraph"/>
            <w:numPr>
              <w:numId w:val="3"/>
            </w:numPr>
            <w:autoSpaceDE w:val="0"/>
            <w:autoSpaceDN w:val="0"/>
            <w:adjustRightInd w:val="0"/>
            <w:spacing w:after="0" w:line="240" w:lineRule="auto"/>
            <w:ind w:hanging="360"/>
          </w:pPr>
        </w:pPrChange>
      </w:pPr>
      <w:ins w:id="659" w:author="Surette, Tobie (DFO/MPO)" w:date="2024-10-10T13:26:00Z">
        <w:r w:rsidRPr="00730C7D">
          <w:rPr>
            <w:rFonts w:ascii="CMR10" w:eastAsia="CMR10" w:cs="CMR10"/>
            <w:color w:val="000000"/>
            <w:kern w:val="0"/>
            <w:sz w:val="20"/>
            <w:szCs w:val="20"/>
            <w:rPrChange w:id="660" w:author="Surette, Tobie (DFO/MPO)" w:date="2024-10-10T13:27:00Z">
              <w:rPr/>
            </w:rPrChange>
          </w:rPr>
          <w:t>staff from the 2024 Area 12 fishery in the southern Gulf of Saint Lawrence and</w:t>
        </w:r>
      </w:ins>
    </w:p>
    <w:p w14:paraId="462187BA" w14:textId="77777777" w:rsidR="00730C7D" w:rsidRPr="00730C7D" w:rsidRDefault="00730C7D">
      <w:pPr>
        <w:autoSpaceDE w:val="0"/>
        <w:autoSpaceDN w:val="0"/>
        <w:adjustRightInd w:val="0"/>
        <w:spacing w:after="0" w:line="240" w:lineRule="auto"/>
        <w:rPr>
          <w:ins w:id="661" w:author="Surette, Tobie (DFO/MPO)" w:date="2024-10-10T13:26:00Z"/>
          <w:rFonts w:ascii="CMR10" w:eastAsia="CMR10" w:cs="CMR10"/>
          <w:color w:val="000000"/>
          <w:kern w:val="0"/>
          <w:sz w:val="20"/>
          <w:szCs w:val="20"/>
          <w:rPrChange w:id="662" w:author="Surette, Tobie (DFO/MPO)" w:date="2024-10-10T13:27:00Z">
            <w:rPr>
              <w:ins w:id="663" w:author="Surette, Tobie (DFO/MPO)" w:date="2024-10-10T13:26:00Z"/>
            </w:rPr>
          </w:rPrChange>
        </w:rPr>
        <w:pPrChange w:id="664" w:author="Surette, Tobie (DFO/MPO)" w:date="2024-10-10T13:27:00Z">
          <w:pPr>
            <w:pStyle w:val="ListParagraph"/>
            <w:numPr>
              <w:numId w:val="3"/>
            </w:numPr>
            <w:autoSpaceDE w:val="0"/>
            <w:autoSpaceDN w:val="0"/>
            <w:adjustRightInd w:val="0"/>
            <w:spacing w:after="0" w:line="240" w:lineRule="auto"/>
            <w:ind w:hanging="360"/>
          </w:pPr>
        </w:pPrChange>
      </w:pPr>
      <w:ins w:id="665" w:author="Surette, Tobie (DFO/MPO)" w:date="2024-10-10T13:26:00Z">
        <w:r w:rsidRPr="00730C7D">
          <w:rPr>
            <w:rFonts w:ascii="CMR10" w:eastAsia="CMR10" w:cs="CMR10"/>
            <w:color w:val="000000"/>
            <w:kern w:val="0"/>
            <w:sz w:val="20"/>
            <w:szCs w:val="20"/>
            <w:rPrChange w:id="666" w:author="Surette, Tobie (DFO/MPO)" w:date="2024-10-10T13:27:00Z">
              <w:rPr/>
            </w:rPrChange>
          </w:rPr>
          <w:t>a local crab processing plant, during which a further 60 male crabs were caught.</w:t>
        </w:r>
      </w:ins>
    </w:p>
    <w:p w14:paraId="3A3D57AE" w14:textId="77777777" w:rsidR="00730C7D" w:rsidRDefault="00730C7D" w:rsidP="00730C7D">
      <w:pPr>
        <w:autoSpaceDE w:val="0"/>
        <w:autoSpaceDN w:val="0"/>
        <w:adjustRightInd w:val="0"/>
        <w:spacing w:after="0" w:line="240" w:lineRule="auto"/>
        <w:rPr>
          <w:ins w:id="667" w:author="Surette, Tobie (DFO/MPO)" w:date="2024-10-10T13:29:00Z"/>
          <w:rFonts w:ascii="CMR10" w:eastAsia="CMR10" w:cs="CMR10"/>
          <w:color w:val="000000"/>
          <w:kern w:val="0"/>
          <w:sz w:val="20"/>
          <w:szCs w:val="20"/>
        </w:rPr>
      </w:pPr>
    </w:p>
    <w:p w14:paraId="0F60C5D6" w14:textId="3D532849" w:rsidR="00730C7D" w:rsidRPr="00730C7D" w:rsidRDefault="00730C7D">
      <w:pPr>
        <w:autoSpaceDE w:val="0"/>
        <w:autoSpaceDN w:val="0"/>
        <w:adjustRightInd w:val="0"/>
        <w:spacing w:after="0" w:line="240" w:lineRule="auto"/>
        <w:rPr>
          <w:ins w:id="668" w:author="Surette, Tobie (DFO/MPO)" w:date="2024-10-10T13:26:00Z"/>
          <w:rFonts w:ascii="CMR10" w:eastAsia="CMR10" w:cs="CMR10"/>
          <w:color w:val="000000"/>
          <w:kern w:val="0"/>
          <w:sz w:val="20"/>
          <w:szCs w:val="20"/>
          <w:rPrChange w:id="669" w:author="Surette, Tobie (DFO/MPO)" w:date="2024-10-10T13:27:00Z">
            <w:rPr>
              <w:ins w:id="670" w:author="Surette, Tobie (DFO/MPO)" w:date="2024-10-10T13:26:00Z"/>
            </w:rPr>
          </w:rPrChange>
        </w:rPr>
        <w:pPrChange w:id="671" w:author="Surette, Tobie (DFO/MPO)" w:date="2024-10-10T13:27:00Z">
          <w:pPr>
            <w:pStyle w:val="ListParagraph"/>
            <w:numPr>
              <w:numId w:val="3"/>
            </w:numPr>
            <w:autoSpaceDE w:val="0"/>
            <w:autoSpaceDN w:val="0"/>
            <w:adjustRightInd w:val="0"/>
            <w:spacing w:after="0" w:line="240" w:lineRule="auto"/>
            <w:ind w:hanging="360"/>
          </w:pPr>
        </w:pPrChange>
      </w:pPr>
      <w:ins w:id="672" w:author="Surette, Tobie (DFO/MPO)" w:date="2024-10-10T13:26:00Z">
        <w:r w:rsidRPr="00730C7D">
          <w:rPr>
            <w:rFonts w:ascii="CMR10" w:eastAsia="CMR10" w:cs="CMR10"/>
            <w:color w:val="000000"/>
            <w:kern w:val="0"/>
            <w:sz w:val="20"/>
            <w:szCs w:val="20"/>
            <w:rPrChange w:id="673" w:author="Surette, Tobie (DFO/MPO)" w:date="2024-10-10T13:27:00Z">
              <w:rPr/>
            </w:rPrChange>
          </w:rPr>
          <w:t>Each specimen was meticulously measured and manipulated using a variety of</w:t>
        </w:r>
      </w:ins>
    </w:p>
    <w:p w14:paraId="0E925F5D" w14:textId="77777777" w:rsidR="00730C7D" w:rsidRPr="00730C7D" w:rsidRDefault="00730C7D">
      <w:pPr>
        <w:autoSpaceDE w:val="0"/>
        <w:autoSpaceDN w:val="0"/>
        <w:adjustRightInd w:val="0"/>
        <w:spacing w:after="0" w:line="240" w:lineRule="auto"/>
        <w:rPr>
          <w:ins w:id="674" w:author="Surette, Tobie (DFO/MPO)" w:date="2024-10-10T13:26:00Z"/>
          <w:rFonts w:ascii="CMR10" w:eastAsia="CMR10" w:cs="CMR10"/>
          <w:color w:val="000000"/>
          <w:kern w:val="0"/>
          <w:sz w:val="20"/>
          <w:szCs w:val="20"/>
          <w:rPrChange w:id="675" w:author="Surette, Tobie (DFO/MPO)" w:date="2024-10-10T13:27:00Z">
            <w:rPr>
              <w:ins w:id="676" w:author="Surette, Tobie (DFO/MPO)" w:date="2024-10-10T13:26:00Z"/>
            </w:rPr>
          </w:rPrChange>
        </w:rPr>
        <w:pPrChange w:id="677" w:author="Surette, Tobie (DFO/MPO)" w:date="2024-10-10T13:27:00Z">
          <w:pPr>
            <w:pStyle w:val="ListParagraph"/>
            <w:numPr>
              <w:numId w:val="3"/>
            </w:numPr>
            <w:autoSpaceDE w:val="0"/>
            <w:autoSpaceDN w:val="0"/>
            <w:adjustRightInd w:val="0"/>
            <w:spacing w:after="0" w:line="240" w:lineRule="auto"/>
            <w:ind w:hanging="360"/>
          </w:pPr>
        </w:pPrChange>
      </w:pPr>
      <w:ins w:id="678" w:author="Surette, Tobie (DFO/MPO)" w:date="2024-10-10T13:26:00Z">
        <w:r w:rsidRPr="00730C7D">
          <w:rPr>
            <w:rFonts w:ascii="CMR10" w:eastAsia="CMR10" w:cs="CMR10"/>
            <w:color w:val="000000"/>
            <w:kern w:val="0"/>
            <w:sz w:val="20"/>
            <w:szCs w:val="20"/>
            <w:rPrChange w:id="679" w:author="Surette, Tobie (DFO/MPO)" w:date="2024-10-10T13:27:00Z">
              <w:rPr/>
            </w:rPrChange>
          </w:rPr>
          <w:t>instruments on board, including a spectrometer, durometer and colorimeter, to obtain</w:t>
        </w:r>
      </w:ins>
    </w:p>
    <w:p w14:paraId="3661647A" w14:textId="77777777" w:rsidR="00730C7D" w:rsidRDefault="00730C7D" w:rsidP="00730C7D">
      <w:pPr>
        <w:autoSpaceDE w:val="0"/>
        <w:autoSpaceDN w:val="0"/>
        <w:adjustRightInd w:val="0"/>
        <w:spacing w:after="0" w:line="240" w:lineRule="auto"/>
        <w:rPr>
          <w:ins w:id="680" w:author="Surette, Tobie (DFO/MPO)" w:date="2024-10-10T13:29:00Z"/>
          <w:rFonts w:ascii="CMR10" w:eastAsia="CMR10" w:cs="CMR10"/>
          <w:color w:val="000000"/>
          <w:kern w:val="0"/>
          <w:sz w:val="20"/>
          <w:szCs w:val="20"/>
        </w:rPr>
      </w:pPr>
      <w:ins w:id="681" w:author="Surette, Tobie (DFO/MPO)" w:date="2024-10-10T13:26:00Z">
        <w:r w:rsidRPr="00730C7D">
          <w:rPr>
            <w:rFonts w:ascii="CMR10" w:eastAsia="CMR10" w:cs="CMR10"/>
            <w:color w:val="000000"/>
            <w:kern w:val="0"/>
            <w:sz w:val="20"/>
            <w:szCs w:val="20"/>
            <w:rPrChange w:id="682" w:author="Surette, Tobie (DFO/MPO)" w:date="2024-10-10T13:27:00Z">
              <w:rPr/>
            </w:rPrChange>
          </w:rPr>
          <w:t xml:space="preserve">precise details of their carapace characteristics. </w:t>
        </w:r>
      </w:ins>
    </w:p>
    <w:p w14:paraId="555C45CB" w14:textId="77777777" w:rsidR="00730C7D" w:rsidRDefault="00730C7D" w:rsidP="00730C7D">
      <w:pPr>
        <w:autoSpaceDE w:val="0"/>
        <w:autoSpaceDN w:val="0"/>
        <w:adjustRightInd w:val="0"/>
        <w:spacing w:after="0" w:line="240" w:lineRule="auto"/>
        <w:rPr>
          <w:ins w:id="683" w:author="Surette, Tobie (DFO/MPO)" w:date="2024-10-10T13:29:00Z"/>
          <w:rFonts w:ascii="CMR10" w:eastAsia="CMR10" w:cs="CMR10"/>
          <w:color w:val="000000"/>
          <w:kern w:val="0"/>
          <w:sz w:val="20"/>
          <w:szCs w:val="20"/>
        </w:rPr>
      </w:pPr>
    </w:p>
    <w:p w14:paraId="34EAE36F" w14:textId="0D39B2CD" w:rsidR="00730C7D" w:rsidRDefault="00730C7D" w:rsidP="00730C7D">
      <w:pPr>
        <w:autoSpaceDE w:val="0"/>
        <w:autoSpaceDN w:val="0"/>
        <w:adjustRightInd w:val="0"/>
        <w:spacing w:after="0" w:line="240" w:lineRule="auto"/>
        <w:rPr>
          <w:ins w:id="684" w:author="Surette, Tobie (DFO/MPO)" w:date="2024-10-10T13:29:00Z"/>
          <w:rFonts w:ascii="CMR10" w:eastAsia="CMR10" w:cs="CMR10"/>
          <w:color w:val="000000"/>
          <w:kern w:val="0"/>
          <w:sz w:val="20"/>
          <w:szCs w:val="20"/>
        </w:rPr>
      </w:pPr>
      <w:ins w:id="685" w:author="Surette, Tobie (DFO/MPO)" w:date="2024-10-10T13:26:00Z">
        <w:r w:rsidRPr="00730C7D">
          <w:rPr>
            <w:rFonts w:ascii="CMR10" w:eastAsia="CMR10" w:cs="CMR10"/>
            <w:color w:val="000000"/>
            <w:kern w:val="0"/>
            <w:sz w:val="20"/>
            <w:szCs w:val="20"/>
            <w:rPrChange w:id="686" w:author="Surette, Tobie (DFO/MPO)" w:date="2024-10-10T13:27:00Z">
              <w:rPr/>
            </w:rPrChange>
          </w:rPr>
          <w:t>Particular attention was paid to two</w:t>
        </w:r>
      </w:ins>
      <w:ins w:id="687" w:author="Surette, Tobie (DFO/MPO)" w:date="2024-10-10T13:30:00Z">
        <w:r>
          <w:rPr>
            <w:rFonts w:ascii="CMR10" w:eastAsia="CMR10" w:cs="CMR10"/>
            <w:color w:val="000000"/>
            <w:kern w:val="0"/>
            <w:sz w:val="20"/>
            <w:szCs w:val="20"/>
          </w:rPr>
          <w:t xml:space="preserve"> </w:t>
        </w:r>
      </w:ins>
      <w:ins w:id="688" w:author="Surette, Tobie (DFO/MPO)" w:date="2024-10-10T13:26:00Z">
        <w:r w:rsidRPr="00730C7D">
          <w:rPr>
            <w:rFonts w:ascii="CMR10" w:eastAsia="CMR10" w:cs="CMR10"/>
            <w:color w:val="000000"/>
            <w:kern w:val="0"/>
            <w:sz w:val="20"/>
            <w:szCs w:val="20"/>
            <w:rPrChange w:id="689" w:author="Surette, Tobie (DFO/MPO)" w:date="2024-10-10T13:27:00Z">
              <w:rPr/>
            </w:rPrChange>
          </w:rPr>
          <w:t xml:space="preserve">specific areas: the </w:t>
        </w:r>
        <w:proofErr w:type="spellStart"/>
        <w:r w:rsidRPr="00730C7D">
          <w:rPr>
            <w:rFonts w:ascii="CMR10" w:eastAsia="CMR10" w:cs="CMR10"/>
            <w:color w:val="000000"/>
            <w:kern w:val="0"/>
            <w:sz w:val="20"/>
            <w:szCs w:val="20"/>
            <w:rPrChange w:id="690" w:author="Surette, Tobie (DFO/MPO)" w:date="2024-10-10T13:27:00Z">
              <w:rPr/>
            </w:rPrChange>
          </w:rPr>
          <w:t>merus</w:t>
        </w:r>
        <w:proofErr w:type="spellEnd"/>
        <w:r w:rsidRPr="00730C7D">
          <w:rPr>
            <w:rFonts w:ascii="CMR10" w:eastAsia="CMR10" w:cs="CMR10"/>
            <w:color w:val="000000"/>
            <w:kern w:val="0"/>
            <w:sz w:val="20"/>
            <w:szCs w:val="20"/>
            <w:rPrChange w:id="691" w:author="Surette, Tobie (DFO/MPO)" w:date="2024-10-10T13:27:00Z">
              <w:rPr/>
            </w:rPrChange>
          </w:rPr>
          <w:t xml:space="preserve"> and chela of crabs, as these regions are indicative of the</w:t>
        </w:r>
      </w:ins>
      <w:ins w:id="692" w:author="Surette, Tobie (DFO/MPO)" w:date="2024-10-10T13:30:00Z">
        <w:r>
          <w:rPr>
            <w:rFonts w:ascii="CMR10" w:eastAsia="CMR10" w:cs="CMR10"/>
            <w:color w:val="000000"/>
            <w:kern w:val="0"/>
            <w:sz w:val="20"/>
            <w:szCs w:val="20"/>
          </w:rPr>
          <w:t xml:space="preserve"> </w:t>
        </w:r>
      </w:ins>
      <w:ins w:id="693" w:author="Surette, Tobie (DFO/MPO)" w:date="2024-10-10T13:26:00Z">
        <w:r w:rsidRPr="00730C7D">
          <w:rPr>
            <w:rFonts w:ascii="CMR10" w:eastAsia="CMR10" w:cs="CMR10"/>
            <w:color w:val="000000"/>
            <w:kern w:val="0"/>
            <w:sz w:val="20"/>
            <w:szCs w:val="20"/>
            <w:rPrChange w:id="694" w:author="Surette, Tobie (DFO/MPO)" w:date="2024-10-10T13:27:00Z">
              <w:rPr/>
            </w:rPrChange>
          </w:rPr>
          <w:t>overall condition of the shell.</w:t>
        </w:r>
      </w:ins>
    </w:p>
    <w:p w14:paraId="503B1751" w14:textId="77777777" w:rsidR="00730C7D" w:rsidRPr="00730C7D" w:rsidRDefault="00730C7D">
      <w:pPr>
        <w:autoSpaceDE w:val="0"/>
        <w:autoSpaceDN w:val="0"/>
        <w:adjustRightInd w:val="0"/>
        <w:spacing w:after="0" w:line="240" w:lineRule="auto"/>
        <w:rPr>
          <w:ins w:id="695" w:author="Surette, Tobie (DFO/MPO)" w:date="2024-10-10T13:26:00Z"/>
          <w:rFonts w:ascii="CMR10" w:eastAsia="CMR10" w:cs="CMR10"/>
          <w:color w:val="000000"/>
          <w:kern w:val="0"/>
          <w:sz w:val="20"/>
          <w:szCs w:val="20"/>
          <w:rPrChange w:id="696" w:author="Surette, Tobie (DFO/MPO)" w:date="2024-10-10T13:27:00Z">
            <w:rPr>
              <w:ins w:id="697" w:author="Surette, Tobie (DFO/MPO)" w:date="2024-10-10T13:26:00Z"/>
            </w:rPr>
          </w:rPrChange>
        </w:rPr>
        <w:pPrChange w:id="698" w:author="Surette, Tobie (DFO/MPO)" w:date="2024-10-10T13:27:00Z">
          <w:pPr>
            <w:pStyle w:val="ListParagraph"/>
            <w:numPr>
              <w:numId w:val="3"/>
            </w:numPr>
            <w:autoSpaceDE w:val="0"/>
            <w:autoSpaceDN w:val="0"/>
            <w:adjustRightInd w:val="0"/>
            <w:spacing w:after="0" w:line="240" w:lineRule="auto"/>
            <w:ind w:hanging="360"/>
          </w:pPr>
        </w:pPrChange>
      </w:pPr>
    </w:p>
    <w:p w14:paraId="3223DD6F" w14:textId="77777777" w:rsidR="00730C7D" w:rsidRPr="00730C7D" w:rsidRDefault="00730C7D">
      <w:pPr>
        <w:autoSpaceDE w:val="0"/>
        <w:autoSpaceDN w:val="0"/>
        <w:adjustRightInd w:val="0"/>
        <w:spacing w:after="0" w:line="240" w:lineRule="auto"/>
        <w:rPr>
          <w:ins w:id="699" w:author="Surette, Tobie (DFO/MPO)" w:date="2024-10-10T13:26:00Z"/>
          <w:rFonts w:ascii="CMR10" w:eastAsia="CMR10" w:cs="CMR10"/>
          <w:color w:val="000000"/>
          <w:kern w:val="0"/>
          <w:sz w:val="20"/>
          <w:szCs w:val="20"/>
          <w:rPrChange w:id="700" w:author="Surette, Tobie (DFO/MPO)" w:date="2024-10-10T13:27:00Z">
            <w:rPr>
              <w:ins w:id="701" w:author="Surette, Tobie (DFO/MPO)" w:date="2024-10-10T13:26:00Z"/>
            </w:rPr>
          </w:rPrChange>
        </w:rPr>
        <w:pPrChange w:id="702" w:author="Surette, Tobie (DFO/MPO)" w:date="2024-10-10T13:27:00Z">
          <w:pPr>
            <w:pStyle w:val="ListParagraph"/>
            <w:numPr>
              <w:numId w:val="3"/>
            </w:numPr>
            <w:autoSpaceDE w:val="0"/>
            <w:autoSpaceDN w:val="0"/>
            <w:adjustRightInd w:val="0"/>
            <w:spacing w:after="0" w:line="240" w:lineRule="auto"/>
            <w:ind w:hanging="360"/>
          </w:pPr>
        </w:pPrChange>
      </w:pPr>
      <w:ins w:id="703" w:author="Surette, Tobie (DFO/MPO)" w:date="2024-10-10T13:26:00Z">
        <w:r w:rsidRPr="00730C7D">
          <w:rPr>
            <w:rFonts w:ascii="CMR10" w:eastAsia="CMR10" w:cs="CMR10"/>
            <w:color w:val="000000"/>
            <w:kern w:val="0"/>
            <w:sz w:val="20"/>
            <w:szCs w:val="20"/>
            <w:rPrChange w:id="704" w:author="Surette, Tobie (DFO/MPO)" w:date="2024-10-10T13:27:00Z">
              <w:rPr/>
            </w:rPrChange>
          </w:rPr>
          <w:t>Alongside the physical measurements, comprehensive visual documentation was</w:t>
        </w:r>
      </w:ins>
    </w:p>
    <w:p w14:paraId="74611534" w14:textId="77777777" w:rsidR="00730C7D" w:rsidRDefault="00730C7D" w:rsidP="00730C7D">
      <w:pPr>
        <w:autoSpaceDE w:val="0"/>
        <w:autoSpaceDN w:val="0"/>
        <w:adjustRightInd w:val="0"/>
        <w:spacing w:after="0" w:line="240" w:lineRule="auto"/>
        <w:rPr>
          <w:ins w:id="705" w:author="Surette, Tobie (DFO/MPO)" w:date="2024-10-10T13:30:00Z"/>
          <w:rFonts w:ascii="CMR10" w:eastAsia="CMR10" w:cs="CMR10"/>
          <w:color w:val="000000"/>
          <w:kern w:val="0"/>
          <w:sz w:val="20"/>
          <w:szCs w:val="20"/>
        </w:rPr>
      </w:pPr>
      <w:ins w:id="706" w:author="Surette, Tobie (DFO/MPO)" w:date="2024-10-10T13:26:00Z">
        <w:r w:rsidRPr="00730C7D">
          <w:rPr>
            <w:rFonts w:ascii="CMR10" w:eastAsia="CMR10" w:cs="CMR10"/>
            <w:color w:val="000000"/>
            <w:kern w:val="0"/>
            <w:sz w:val="20"/>
            <w:szCs w:val="20"/>
            <w:rPrChange w:id="707" w:author="Surette, Tobie (DFO/MPO)" w:date="2024-10-10T13:27:00Z">
              <w:rPr/>
            </w:rPrChange>
          </w:rPr>
          <w:t xml:space="preserve">carried out using imagery. </w:t>
        </w:r>
      </w:ins>
    </w:p>
    <w:p w14:paraId="1FDAC990" w14:textId="77777777" w:rsidR="00730C7D" w:rsidRDefault="00730C7D" w:rsidP="00730C7D">
      <w:pPr>
        <w:autoSpaceDE w:val="0"/>
        <w:autoSpaceDN w:val="0"/>
        <w:adjustRightInd w:val="0"/>
        <w:spacing w:after="0" w:line="240" w:lineRule="auto"/>
        <w:rPr>
          <w:ins w:id="708" w:author="Surette, Tobie (DFO/MPO)" w:date="2024-10-10T13:30:00Z"/>
          <w:rFonts w:ascii="CMR10" w:eastAsia="CMR10" w:cs="CMR10"/>
          <w:color w:val="000000"/>
          <w:kern w:val="0"/>
          <w:sz w:val="20"/>
          <w:szCs w:val="20"/>
        </w:rPr>
      </w:pPr>
      <w:ins w:id="709" w:author="Surette, Tobie (DFO/MPO)" w:date="2024-10-10T13:26:00Z">
        <w:r w:rsidRPr="00730C7D">
          <w:rPr>
            <w:rFonts w:ascii="CMR10" w:eastAsia="CMR10" w:cs="CMR10"/>
            <w:color w:val="000000"/>
            <w:kern w:val="0"/>
            <w:sz w:val="20"/>
            <w:szCs w:val="20"/>
            <w:rPrChange w:id="710" w:author="Surette, Tobie (DFO/MPO)" w:date="2024-10-10T13:27:00Z">
              <w:rPr/>
            </w:rPrChange>
          </w:rPr>
          <w:t>Ventral and dorsal images of each snow crab were taken,</w:t>
        </w:r>
      </w:ins>
      <w:ins w:id="711" w:author="Surette, Tobie (DFO/MPO)" w:date="2024-10-10T13:30:00Z">
        <w:r>
          <w:rPr>
            <w:rFonts w:ascii="CMR10" w:eastAsia="CMR10" w:cs="CMR10"/>
            <w:color w:val="000000"/>
            <w:kern w:val="0"/>
            <w:sz w:val="20"/>
            <w:szCs w:val="20"/>
          </w:rPr>
          <w:t xml:space="preserve"> </w:t>
        </w:r>
      </w:ins>
      <w:ins w:id="712" w:author="Surette, Tobie (DFO/MPO)" w:date="2024-10-10T13:26:00Z">
        <w:r w:rsidRPr="00730C7D">
          <w:rPr>
            <w:rFonts w:ascii="CMR10" w:eastAsia="CMR10" w:cs="CMR10"/>
            <w:color w:val="000000"/>
            <w:kern w:val="0"/>
            <w:sz w:val="20"/>
            <w:szCs w:val="20"/>
            <w:rPrChange w:id="713" w:author="Surette, Tobie (DFO/MPO)" w:date="2024-10-10T13:27:00Z">
              <w:rPr/>
            </w:rPrChange>
          </w:rPr>
          <w:t>providing detailed visual representations of the specimens</w:t>
        </w:r>
        <w:r w:rsidRPr="00730C7D">
          <w:rPr>
            <w:rFonts w:ascii="CMR10" w:eastAsia="CMR10" w:cs="CMR10" w:hint="eastAsia"/>
            <w:color w:val="000000"/>
            <w:kern w:val="0"/>
            <w:sz w:val="20"/>
            <w:szCs w:val="20"/>
            <w:rPrChange w:id="714" w:author="Surette, Tobie (DFO/MPO)" w:date="2024-10-10T13:27:00Z">
              <w:rPr>
                <w:rFonts w:hint="eastAsia"/>
              </w:rPr>
            </w:rPrChange>
          </w:rPr>
          <w:t>’</w:t>
        </w:r>
        <w:r w:rsidRPr="00730C7D">
          <w:rPr>
            <w:rFonts w:ascii="CMR10" w:eastAsia="CMR10" w:cs="CMR10"/>
            <w:color w:val="000000"/>
            <w:kern w:val="0"/>
            <w:sz w:val="20"/>
            <w:szCs w:val="20"/>
            <w:rPrChange w:id="715" w:author="Surette, Tobie (DFO/MPO)" w:date="2024-10-10T13:27:00Z">
              <w:rPr/>
            </w:rPrChange>
          </w:rPr>
          <w:t xml:space="preserve"> bellies and backs. </w:t>
        </w:r>
      </w:ins>
    </w:p>
    <w:p w14:paraId="26383A8E" w14:textId="694BE69B" w:rsidR="00730C7D" w:rsidRPr="00730C7D" w:rsidRDefault="00730C7D">
      <w:pPr>
        <w:autoSpaceDE w:val="0"/>
        <w:autoSpaceDN w:val="0"/>
        <w:adjustRightInd w:val="0"/>
        <w:spacing w:after="0" w:line="240" w:lineRule="auto"/>
        <w:rPr>
          <w:ins w:id="716" w:author="Surette, Tobie (DFO/MPO)" w:date="2024-10-10T13:26:00Z"/>
          <w:rFonts w:ascii="CMR10" w:eastAsia="CMR10" w:cs="CMR10"/>
          <w:color w:val="000000"/>
          <w:kern w:val="0"/>
          <w:sz w:val="20"/>
          <w:szCs w:val="20"/>
          <w:rPrChange w:id="717" w:author="Surette, Tobie (DFO/MPO)" w:date="2024-10-10T13:27:00Z">
            <w:rPr>
              <w:ins w:id="718" w:author="Surette, Tobie (DFO/MPO)" w:date="2024-10-10T13:26:00Z"/>
            </w:rPr>
          </w:rPrChange>
        </w:rPr>
        <w:pPrChange w:id="719" w:author="Surette, Tobie (DFO/MPO)" w:date="2024-10-10T13:27:00Z">
          <w:pPr>
            <w:pStyle w:val="ListParagraph"/>
            <w:numPr>
              <w:numId w:val="3"/>
            </w:numPr>
            <w:autoSpaceDE w:val="0"/>
            <w:autoSpaceDN w:val="0"/>
            <w:adjustRightInd w:val="0"/>
            <w:spacing w:after="0" w:line="240" w:lineRule="auto"/>
            <w:ind w:hanging="360"/>
          </w:pPr>
        </w:pPrChange>
      </w:pPr>
      <w:ins w:id="720" w:author="Surette, Tobie (DFO/MPO)" w:date="2024-10-10T13:26:00Z">
        <w:r w:rsidRPr="00730C7D">
          <w:rPr>
            <w:rFonts w:ascii="CMR10" w:eastAsia="CMR10" w:cs="CMR10"/>
            <w:color w:val="000000"/>
            <w:kern w:val="0"/>
            <w:sz w:val="20"/>
            <w:szCs w:val="20"/>
            <w:rPrChange w:id="721" w:author="Surette, Tobie (DFO/MPO)" w:date="2024-10-10T13:27:00Z">
              <w:rPr/>
            </w:rPrChange>
          </w:rPr>
          <w:t>These</w:t>
        </w:r>
      </w:ins>
      <w:ins w:id="722" w:author="Surette, Tobie (DFO/MPO)" w:date="2024-10-10T13:30:00Z">
        <w:r>
          <w:rPr>
            <w:rFonts w:ascii="CMR10" w:eastAsia="CMR10" w:cs="CMR10"/>
            <w:color w:val="000000"/>
            <w:kern w:val="0"/>
            <w:sz w:val="20"/>
            <w:szCs w:val="20"/>
          </w:rPr>
          <w:t xml:space="preserve"> </w:t>
        </w:r>
      </w:ins>
      <w:ins w:id="723" w:author="Surette, Tobie (DFO/MPO)" w:date="2024-10-10T13:26:00Z">
        <w:r w:rsidRPr="00730C7D">
          <w:rPr>
            <w:rFonts w:ascii="CMR10" w:eastAsia="CMR10" w:cs="CMR10"/>
            <w:color w:val="000000"/>
            <w:kern w:val="0"/>
            <w:sz w:val="20"/>
            <w:szCs w:val="20"/>
            <w:rPrChange w:id="724" w:author="Surette, Tobie (DFO/MPO)" w:date="2024-10-10T13:27:00Z">
              <w:rPr/>
            </w:rPrChange>
          </w:rPr>
          <w:t>images were to form the basis for the development of computer vision models for</w:t>
        </w:r>
      </w:ins>
    </w:p>
    <w:p w14:paraId="562B3226" w14:textId="77777777" w:rsidR="00730C7D" w:rsidRDefault="00730C7D" w:rsidP="00730C7D">
      <w:pPr>
        <w:autoSpaceDE w:val="0"/>
        <w:autoSpaceDN w:val="0"/>
        <w:adjustRightInd w:val="0"/>
        <w:spacing w:after="0" w:line="240" w:lineRule="auto"/>
        <w:rPr>
          <w:ins w:id="725" w:author="Surette, Tobie (DFO/MPO)" w:date="2024-10-10T13:30:00Z"/>
          <w:rFonts w:ascii="CMR10" w:eastAsia="CMR10" w:cs="CMR10"/>
          <w:color w:val="000000"/>
          <w:kern w:val="0"/>
          <w:sz w:val="20"/>
          <w:szCs w:val="20"/>
        </w:rPr>
      </w:pPr>
      <w:ins w:id="726" w:author="Surette, Tobie (DFO/MPO)" w:date="2024-10-10T13:26:00Z">
        <w:r w:rsidRPr="00730C7D">
          <w:rPr>
            <w:rFonts w:ascii="CMR10" w:eastAsia="CMR10" w:cs="CMR10"/>
            <w:color w:val="000000"/>
            <w:kern w:val="0"/>
            <w:sz w:val="20"/>
            <w:szCs w:val="20"/>
            <w:rPrChange w:id="727" w:author="Surette, Tobie (DFO/MPO)" w:date="2024-10-10T13:27:00Z">
              <w:rPr/>
            </w:rPrChange>
          </w:rPr>
          <w:t>classification purposes.</w:t>
        </w:r>
      </w:ins>
    </w:p>
    <w:p w14:paraId="7E4B374F" w14:textId="77777777" w:rsidR="00730C7D" w:rsidRPr="00730C7D" w:rsidRDefault="00730C7D">
      <w:pPr>
        <w:autoSpaceDE w:val="0"/>
        <w:autoSpaceDN w:val="0"/>
        <w:adjustRightInd w:val="0"/>
        <w:spacing w:after="0" w:line="240" w:lineRule="auto"/>
        <w:rPr>
          <w:ins w:id="728" w:author="Surette, Tobie (DFO/MPO)" w:date="2024-10-10T13:26:00Z"/>
          <w:rFonts w:ascii="CMR10" w:eastAsia="CMR10" w:cs="CMR10"/>
          <w:color w:val="000000"/>
          <w:kern w:val="0"/>
          <w:sz w:val="20"/>
          <w:szCs w:val="20"/>
          <w:rPrChange w:id="729" w:author="Surette, Tobie (DFO/MPO)" w:date="2024-10-10T13:27:00Z">
            <w:rPr>
              <w:ins w:id="730" w:author="Surette, Tobie (DFO/MPO)" w:date="2024-10-10T13:26:00Z"/>
            </w:rPr>
          </w:rPrChange>
        </w:rPr>
        <w:pPrChange w:id="731" w:author="Surette, Tobie (DFO/MPO)" w:date="2024-10-10T13:27:00Z">
          <w:pPr>
            <w:pStyle w:val="ListParagraph"/>
            <w:numPr>
              <w:numId w:val="3"/>
            </w:numPr>
            <w:autoSpaceDE w:val="0"/>
            <w:autoSpaceDN w:val="0"/>
            <w:adjustRightInd w:val="0"/>
            <w:spacing w:after="0" w:line="240" w:lineRule="auto"/>
            <w:ind w:hanging="360"/>
          </w:pPr>
        </w:pPrChange>
      </w:pPr>
    </w:p>
    <w:p w14:paraId="522FD078" w14:textId="77777777" w:rsidR="00730C7D" w:rsidRPr="00730C7D" w:rsidRDefault="00730C7D">
      <w:pPr>
        <w:autoSpaceDE w:val="0"/>
        <w:autoSpaceDN w:val="0"/>
        <w:adjustRightInd w:val="0"/>
        <w:spacing w:after="0" w:line="240" w:lineRule="auto"/>
        <w:rPr>
          <w:ins w:id="732" w:author="Surette, Tobie (DFO/MPO)" w:date="2024-10-10T13:26:00Z"/>
          <w:rFonts w:ascii="CMR10" w:eastAsia="CMR10" w:cs="CMR10"/>
          <w:color w:val="000000"/>
          <w:kern w:val="0"/>
          <w:sz w:val="20"/>
          <w:szCs w:val="20"/>
          <w:rPrChange w:id="733" w:author="Surette, Tobie (DFO/MPO)" w:date="2024-10-10T13:27:00Z">
            <w:rPr>
              <w:ins w:id="734" w:author="Surette, Tobie (DFO/MPO)" w:date="2024-10-10T13:26:00Z"/>
            </w:rPr>
          </w:rPrChange>
        </w:rPr>
        <w:pPrChange w:id="735" w:author="Surette, Tobie (DFO/MPO)" w:date="2024-10-10T13:27:00Z">
          <w:pPr>
            <w:pStyle w:val="ListParagraph"/>
            <w:numPr>
              <w:numId w:val="3"/>
            </w:numPr>
            <w:autoSpaceDE w:val="0"/>
            <w:autoSpaceDN w:val="0"/>
            <w:adjustRightInd w:val="0"/>
            <w:spacing w:after="0" w:line="240" w:lineRule="auto"/>
            <w:ind w:hanging="360"/>
          </w:pPr>
        </w:pPrChange>
      </w:pPr>
      <w:ins w:id="736" w:author="Surette, Tobie (DFO/MPO)" w:date="2024-10-10T13:26:00Z">
        <w:r w:rsidRPr="00730C7D">
          <w:rPr>
            <w:rFonts w:ascii="CMR10" w:eastAsia="CMR10" w:cs="CMR10"/>
            <w:color w:val="000000"/>
            <w:kern w:val="0"/>
            <w:sz w:val="20"/>
            <w:szCs w:val="20"/>
            <w:rPrChange w:id="737" w:author="Surette, Tobie (DFO/MPO)" w:date="2024-10-10T13:27:00Z">
              <w:rPr/>
            </w:rPrChange>
          </w:rPr>
          <w:t>During the data collection phase, the shell condition of each crab was assessed</w:t>
        </w:r>
      </w:ins>
    </w:p>
    <w:p w14:paraId="69A7E5FE" w14:textId="77777777" w:rsidR="00730C7D" w:rsidRDefault="00730C7D" w:rsidP="00730C7D">
      <w:pPr>
        <w:autoSpaceDE w:val="0"/>
        <w:autoSpaceDN w:val="0"/>
        <w:adjustRightInd w:val="0"/>
        <w:spacing w:after="0" w:line="240" w:lineRule="auto"/>
        <w:rPr>
          <w:ins w:id="738" w:author="Surette, Tobie (DFO/MPO)" w:date="2024-10-10T13:31:00Z"/>
          <w:rFonts w:ascii="CMR10" w:eastAsia="CMR10" w:cs="CMR10"/>
          <w:color w:val="000000"/>
          <w:kern w:val="0"/>
          <w:sz w:val="20"/>
          <w:szCs w:val="20"/>
        </w:rPr>
      </w:pPr>
      <w:ins w:id="739" w:author="Surette, Tobie (DFO/MPO)" w:date="2024-10-10T13:26:00Z">
        <w:r w:rsidRPr="00730C7D">
          <w:rPr>
            <w:rFonts w:ascii="CMR10" w:eastAsia="CMR10" w:cs="CMR10"/>
            <w:color w:val="000000"/>
            <w:kern w:val="0"/>
            <w:sz w:val="20"/>
            <w:szCs w:val="20"/>
            <w:rPrChange w:id="740" w:author="Surette, Tobie (DFO/MPO)" w:date="2024-10-10T13:27:00Z">
              <w:rPr/>
            </w:rPrChange>
          </w:rPr>
          <w:t xml:space="preserve">and graded on a five-level scale, from 1 (softest) to 5 (hardest). </w:t>
        </w:r>
      </w:ins>
    </w:p>
    <w:p w14:paraId="0BF81149" w14:textId="7B44D3F1" w:rsidR="00730C7D" w:rsidRPr="00730C7D" w:rsidRDefault="00730C7D">
      <w:pPr>
        <w:autoSpaceDE w:val="0"/>
        <w:autoSpaceDN w:val="0"/>
        <w:adjustRightInd w:val="0"/>
        <w:spacing w:after="0" w:line="240" w:lineRule="auto"/>
        <w:rPr>
          <w:ins w:id="741" w:author="Surette, Tobie (DFO/MPO)" w:date="2024-10-10T13:26:00Z"/>
          <w:rFonts w:ascii="CMR10" w:eastAsia="CMR10" w:cs="CMR10"/>
          <w:color w:val="000000"/>
          <w:kern w:val="0"/>
          <w:sz w:val="20"/>
          <w:szCs w:val="20"/>
          <w:rPrChange w:id="742" w:author="Surette, Tobie (DFO/MPO)" w:date="2024-10-10T13:27:00Z">
            <w:rPr>
              <w:ins w:id="743" w:author="Surette, Tobie (DFO/MPO)" w:date="2024-10-10T13:26:00Z"/>
            </w:rPr>
          </w:rPrChange>
        </w:rPr>
        <w:pPrChange w:id="744" w:author="Surette, Tobie (DFO/MPO)" w:date="2024-10-10T13:27:00Z">
          <w:pPr>
            <w:pStyle w:val="ListParagraph"/>
            <w:numPr>
              <w:numId w:val="3"/>
            </w:numPr>
            <w:autoSpaceDE w:val="0"/>
            <w:autoSpaceDN w:val="0"/>
            <w:adjustRightInd w:val="0"/>
            <w:spacing w:after="0" w:line="240" w:lineRule="auto"/>
            <w:ind w:hanging="360"/>
          </w:pPr>
        </w:pPrChange>
      </w:pPr>
      <w:ins w:id="745" w:author="Surette, Tobie (DFO/MPO)" w:date="2024-10-10T13:26:00Z">
        <w:r w:rsidRPr="00730C7D">
          <w:rPr>
            <w:rFonts w:ascii="CMR10" w:eastAsia="CMR10" w:cs="CMR10"/>
            <w:color w:val="000000"/>
            <w:kern w:val="0"/>
            <w:sz w:val="20"/>
            <w:szCs w:val="20"/>
            <w:rPrChange w:id="746" w:author="Surette, Tobie (DFO/MPO)" w:date="2024-10-10T13:27:00Z">
              <w:rPr/>
            </w:rPrChange>
          </w:rPr>
          <w:t>The majority of</w:t>
        </w:r>
      </w:ins>
      <w:ins w:id="747" w:author="Surette, Tobie (DFO/MPO)" w:date="2024-10-10T13:31:00Z">
        <w:r>
          <w:rPr>
            <w:rFonts w:ascii="CMR10" w:eastAsia="CMR10" w:cs="CMR10"/>
            <w:color w:val="000000"/>
            <w:kern w:val="0"/>
            <w:sz w:val="20"/>
            <w:szCs w:val="20"/>
          </w:rPr>
          <w:t xml:space="preserve"> </w:t>
        </w:r>
      </w:ins>
      <w:ins w:id="748" w:author="Surette, Tobie (DFO/MPO)" w:date="2024-10-10T13:26:00Z">
        <w:r w:rsidRPr="00730C7D">
          <w:rPr>
            <w:rFonts w:ascii="CMR10" w:eastAsia="CMR10" w:cs="CMR10"/>
            <w:color w:val="000000"/>
            <w:kern w:val="0"/>
            <w:sz w:val="20"/>
            <w:szCs w:val="20"/>
            <w:rPrChange w:id="749" w:author="Surette, Tobie (DFO/MPO)" w:date="2024-10-10T13:27:00Z">
              <w:rPr/>
            </w:rPrChange>
          </w:rPr>
          <w:t>crabs caught during the first collection were manually graded between levels 3 and 5,</w:t>
        </w:r>
      </w:ins>
    </w:p>
    <w:p w14:paraId="34F5829F" w14:textId="77777777" w:rsidR="00730C7D" w:rsidRDefault="00730C7D" w:rsidP="00730C7D">
      <w:pPr>
        <w:autoSpaceDE w:val="0"/>
        <w:autoSpaceDN w:val="0"/>
        <w:adjustRightInd w:val="0"/>
        <w:spacing w:after="0" w:line="240" w:lineRule="auto"/>
        <w:rPr>
          <w:ins w:id="750" w:author="Surette, Tobie (DFO/MPO)" w:date="2024-10-10T13:31:00Z"/>
          <w:rFonts w:ascii="CMR10" w:eastAsia="CMR10" w:cs="CMR10"/>
          <w:color w:val="000000"/>
          <w:kern w:val="0"/>
          <w:sz w:val="20"/>
          <w:szCs w:val="20"/>
        </w:rPr>
      </w:pPr>
      <w:ins w:id="751" w:author="Surette, Tobie (DFO/MPO)" w:date="2024-10-10T13:26:00Z">
        <w:r w:rsidRPr="00730C7D">
          <w:rPr>
            <w:rFonts w:ascii="CMR10" w:eastAsia="CMR10" w:cs="CMR10"/>
            <w:color w:val="000000"/>
            <w:kern w:val="0"/>
            <w:sz w:val="20"/>
            <w:szCs w:val="20"/>
            <w:rPrChange w:id="752" w:author="Surette, Tobie (DFO/MPO)" w:date="2024-10-10T13:27:00Z">
              <w:rPr/>
            </w:rPrChange>
          </w:rPr>
          <w:t xml:space="preserve">indicating moderate to high shell hardness. </w:t>
        </w:r>
      </w:ins>
    </w:p>
    <w:p w14:paraId="6FCF8CA7" w14:textId="2AD72850" w:rsidR="00730C7D" w:rsidRPr="00730C7D" w:rsidRDefault="00730C7D">
      <w:pPr>
        <w:autoSpaceDE w:val="0"/>
        <w:autoSpaceDN w:val="0"/>
        <w:adjustRightInd w:val="0"/>
        <w:spacing w:after="0" w:line="240" w:lineRule="auto"/>
        <w:rPr>
          <w:ins w:id="753" w:author="Surette, Tobie (DFO/MPO)" w:date="2024-10-10T13:26:00Z"/>
          <w:rFonts w:ascii="CMR10" w:eastAsia="CMR10" w:cs="CMR10"/>
          <w:color w:val="000000"/>
          <w:kern w:val="0"/>
          <w:sz w:val="20"/>
          <w:szCs w:val="20"/>
          <w:rPrChange w:id="754" w:author="Surette, Tobie (DFO/MPO)" w:date="2024-10-10T13:27:00Z">
            <w:rPr>
              <w:ins w:id="755" w:author="Surette, Tobie (DFO/MPO)" w:date="2024-10-10T13:26:00Z"/>
            </w:rPr>
          </w:rPrChange>
        </w:rPr>
        <w:pPrChange w:id="756" w:author="Surette, Tobie (DFO/MPO)" w:date="2024-10-10T13:27:00Z">
          <w:pPr>
            <w:pStyle w:val="ListParagraph"/>
            <w:numPr>
              <w:numId w:val="3"/>
            </w:numPr>
            <w:autoSpaceDE w:val="0"/>
            <w:autoSpaceDN w:val="0"/>
            <w:adjustRightInd w:val="0"/>
            <w:spacing w:after="0" w:line="240" w:lineRule="auto"/>
            <w:ind w:hanging="360"/>
          </w:pPr>
        </w:pPrChange>
      </w:pPr>
      <w:ins w:id="757" w:author="Surette, Tobie (DFO/MPO)" w:date="2024-10-10T13:26:00Z">
        <w:r w:rsidRPr="00730C7D">
          <w:rPr>
            <w:rFonts w:ascii="CMR10" w:eastAsia="CMR10" w:cs="CMR10"/>
            <w:color w:val="000000"/>
            <w:kern w:val="0"/>
            <w:sz w:val="20"/>
            <w:szCs w:val="20"/>
            <w:rPrChange w:id="758" w:author="Surette, Tobie (DFO/MPO)" w:date="2024-10-10T13:27:00Z">
              <w:rPr/>
            </w:rPrChange>
          </w:rPr>
          <w:t>Only one specimen was graded at level 2,</w:t>
        </w:r>
      </w:ins>
      <w:ins w:id="759" w:author="Surette, Tobie (DFO/MPO)" w:date="2024-10-10T13:31:00Z">
        <w:r>
          <w:rPr>
            <w:rFonts w:ascii="CMR10" w:eastAsia="CMR10" w:cs="CMR10"/>
            <w:color w:val="000000"/>
            <w:kern w:val="0"/>
            <w:sz w:val="20"/>
            <w:szCs w:val="20"/>
          </w:rPr>
          <w:t xml:space="preserve"> </w:t>
        </w:r>
      </w:ins>
      <w:ins w:id="760" w:author="Surette, Tobie (DFO/MPO)" w:date="2024-10-10T13:26:00Z">
        <w:r w:rsidRPr="00730C7D">
          <w:rPr>
            <w:rFonts w:ascii="CMR10" w:eastAsia="CMR10" w:cs="CMR10"/>
            <w:color w:val="000000"/>
            <w:kern w:val="0"/>
            <w:sz w:val="20"/>
            <w:szCs w:val="20"/>
            <w:rPrChange w:id="761" w:author="Surette, Tobie (DFO/MPO)" w:date="2024-10-10T13:27:00Z">
              <w:rPr/>
            </w:rPrChange>
          </w:rPr>
          <w:t>signifying a softer carapace than the other crabs. It is also notable that no specimens</w:t>
        </w:r>
      </w:ins>
      <w:ins w:id="762" w:author="Surette, Tobie (DFO/MPO)" w:date="2024-10-10T13:31:00Z">
        <w:r>
          <w:rPr>
            <w:rFonts w:ascii="CMR10" w:eastAsia="CMR10" w:cs="CMR10"/>
            <w:color w:val="000000"/>
            <w:kern w:val="0"/>
            <w:sz w:val="20"/>
            <w:szCs w:val="20"/>
          </w:rPr>
          <w:t xml:space="preserve"> </w:t>
        </w:r>
      </w:ins>
      <w:ins w:id="763" w:author="Surette, Tobie (DFO/MPO)" w:date="2024-10-10T13:26:00Z">
        <w:r w:rsidRPr="00730C7D">
          <w:rPr>
            <w:rFonts w:ascii="CMR10" w:eastAsia="CMR10" w:cs="CMR10"/>
            <w:color w:val="000000"/>
            <w:kern w:val="0"/>
            <w:sz w:val="20"/>
            <w:szCs w:val="20"/>
            <w:rPrChange w:id="764" w:author="Surette, Tobie (DFO/MPO)" w:date="2024-10-10T13:27:00Z">
              <w:rPr/>
            </w:rPrChange>
          </w:rPr>
          <w:t>were classified at level 1, highlighting the prevalence of moderate to high shell hardness</w:t>
        </w:r>
      </w:ins>
      <w:ins w:id="765" w:author="Surette, Tobie (DFO/MPO)" w:date="2024-10-10T13:31:00Z">
        <w:r>
          <w:rPr>
            <w:rFonts w:ascii="CMR10" w:eastAsia="CMR10" w:cs="CMR10"/>
            <w:color w:val="000000"/>
            <w:kern w:val="0"/>
            <w:sz w:val="20"/>
            <w:szCs w:val="20"/>
          </w:rPr>
          <w:t xml:space="preserve"> </w:t>
        </w:r>
      </w:ins>
      <w:ins w:id="766" w:author="Surette, Tobie (DFO/MPO)" w:date="2024-10-10T13:26:00Z">
        <w:r w:rsidRPr="00730C7D">
          <w:rPr>
            <w:rFonts w:ascii="CMR10" w:eastAsia="CMR10" w:cs="CMR10"/>
            <w:color w:val="000000"/>
            <w:kern w:val="0"/>
            <w:sz w:val="20"/>
            <w:szCs w:val="20"/>
            <w:rPrChange w:id="767" w:author="Surette, Tobie (DFO/MPO)" w:date="2024-10-10T13:27:00Z">
              <w:rPr/>
            </w:rPrChange>
          </w:rPr>
          <w:t>at the end of the fishing season.</w:t>
        </w:r>
      </w:ins>
    </w:p>
    <w:p w14:paraId="0853D16A" w14:textId="77777777" w:rsidR="00730C7D" w:rsidRPr="00730C7D" w:rsidRDefault="00730C7D">
      <w:pPr>
        <w:autoSpaceDE w:val="0"/>
        <w:autoSpaceDN w:val="0"/>
        <w:adjustRightInd w:val="0"/>
        <w:spacing w:after="0" w:line="240" w:lineRule="auto"/>
        <w:rPr>
          <w:ins w:id="768" w:author="Surette, Tobie (DFO/MPO)" w:date="2024-10-10T13:26:00Z"/>
          <w:rFonts w:ascii="CMR10" w:eastAsia="CMR10" w:cs="CMR10"/>
          <w:color w:val="000000"/>
          <w:kern w:val="0"/>
          <w:sz w:val="20"/>
          <w:szCs w:val="20"/>
          <w:rPrChange w:id="769" w:author="Surette, Tobie (DFO/MPO)" w:date="2024-10-10T13:27:00Z">
            <w:rPr>
              <w:ins w:id="770" w:author="Surette, Tobie (DFO/MPO)" w:date="2024-10-10T13:26:00Z"/>
            </w:rPr>
          </w:rPrChange>
        </w:rPr>
        <w:pPrChange w:id="771" w:author="Surette, Tobie (DFO/MPO)" w:date="2024-10-10T13:27:00Z">
          <w:pPr>
            <w:pStyle w:val="ListParagraph"/>
            <w:numPr>
              <w:numId w:val="3"/>
            </w:numPr>
            <w:autoSpaceDE w:val="0"/>
            <w:autoSpaceDN w:val="0"/>
            <w:adjustRightInd w:val="0"/>
            <w:spacing w:after="0" w:line="240" w:lineRule="auto"/>
            <w:ind w:hanging="360"/>
          </w:pPr>
        </w:pPrChange>
      </w:pPr>
      <w:ins w:id="772" w:author="Surette, Tobie (DFO/MPO)" w:date="2024-10-10T13:26:00Z">
        <w:r w:rsidRPr="00730C7D">
          <w:rPr>
            <w:rFonts w:ascii="CMR10" w:eastAsia="CMR10" w:cs="CMR10"/>
            <w:color w:val="000000"/>
            <w:kern w:val="0"/>
            <w:sz w:val="20"/>
            <w:szCs w:val="20"/>
            <w:rPrChange w:id="773" w:author="Surette, Tobie (DFO/MPO)" w:date="2024-10-10T13:27:00Z">
              <w:rPr/>
            </w:rPrChange>
          </w:rPr>
          <w:t>In contrast, during the second collection, carried out at the start of the fishing</w:t>
        </w:r>
      </w:ins>
    </w:p>
    <w:p w14:paraId="129594F8" w14:textId="77777777" w:rsidR="00730C7D" w:rsidRPr="00730C7D" w:rsidRDefault="00730C7D">
      <w:pPr>
        <w:autoSpaceDE w:val="0"/>
        <w:autoSpaceDN w:val="0"/>
        <w:adjustRightInd w:val="0"/>
        <w:spacing w:after="0" w:line="240" w:lineRule="auto"/>
        <w:rPr>
          <w:ins w:id="774" w:author="Surette, Tobie (DFO/MPO)" w:date="2024-10-10T13:26:00Z"/>
          <w:rFonts w:ascii="CMR10" w:eastAsia="CMR10" w:cs="CMR10"/>
          <w:color w:val="000000"/>
          <w:kern w:val="0"/>
          <w:sz w:val="20"/>
          <w:szCs w:val="20"/>
          <w:rPrChange w:id="775" w:author="Surette, Tobie (DFO/MPO)" w:date="2024-10-10T13:27:00Z">
            <w:rPr>
              <w:ins w:id="776" w:author="Surette, Tobie (DFO/MPO)" w:date="2024-10-10T13:26:00Z"/>
            </w:rPr>
          </w:rPrChange>
        </w:rPr>
        <w:pPrChange w:id="777" w:author="Surette, Tobie (DFO/MPO)" w:date="2024-10-10T13:27:00Z">
          <w:pPr>
            <w:pStyle w:val="ListParagraph"/>
            <w:numPr>
              <w:numId w:val="3"/>
            </w:numPr>
            <w:autoSpaceDE w:val="0"/>
            <w:autoSpaceDN w:val="0"/>
            <w:adjustRightInd w:val="0"/>
            <w:spacing w:after="0" w:line="240" w:lineRule="auto"/>
            <w:ind w:hanging="360"/>
          </w:pPr>
        </w:pPrChange>
      </w:pPr>
      <w:ins w:id="778" w:author="Surette, Tobie (DFO/MPO)" w:date="2024-10-10T13:26:00Z">
        <w:r w:rsidRPr="00730C7D">
          <w:rPr>
            <w:rFonts w:ascii="CMR10" w:eastAsia="CMR10" w:cs="CMR10"/>
            <w:color w:val="000000"/>
            <w:kern w:val="0"/>
            <w:sz w:val="20"/>
            <w:szCs w:val="20"/>
            <w:rPrChange w:id="779" w:author="Surette, Tobie (DFO/MPO)" w:date="2024-10-10T13:27:00Z">
              <w:rPr/>
            </w:rPrChange>
          </w:rPr>
          <w:t>season, a greater number of crabs were classified at levels 1 and 2, reflecting softer</w:t>
        </w:r>
      </w:ins>
    </w:p>
    <w:p w14:paraId="0F80B02F" w14:textId="77777777" w:rsidR="00730C7D" w:rsidRPr="00730C7D" w:rsidRDefault="00730C7D">
      <w:pPr>
        <w:autoSpaceDE w:val="0"/>
        <w:autoSpaceDN w:val="0"/>
        <w:adjustRightInd w:val="0"/>
        <w:spacing w:after="0" w:line="240" w:lineRule="auto"/>
        <w:rPr>
          <w:ins w:id="780" w:author="Surette, Tobie (DFO/MPO)" w:date="2024-10-10T13:26:00Z"/>
          <w:rFonts w:ascii="CMR10" w:eastAsia="CMR10" w:cs="CMR10"/>
          <w:color w:val="000000"/>
          <w:kern w:val="0"/>
          <w:sz w:val="20"/>
          <w:szCs w:val="20"/>
          <w:rPrChange w:id="781" w:author="Surette, Tobie (DFO/MPO)" w:date="2024-10-10T13:27:00Z">
            <w:rPr>
              <w:ins w:id="782" w:author="Surette, Tobie (DFO/MPO)" w:date="2024-10-10T13:26:00Z"/>
            </w:rPr>
          </w:rPrChange>
        </w:rPr>
        <w:pPrChange w:id="783" w:author="Surette, Tobie (DFO/MPO)" w:date="2024-10-10T13:27:00Z">
          <w:pPr>
            <w:pStyle w:val="ListParagraph"/>
            <w:numPr>
              <w:numId w:val="3"/>
            </w:numPr>
            <w:autoSpaceDE w:val="0"/>
            <w:autoSpaceDN w:val="0"/>
            <w:adjustRightInd w:val="0"/>
            <w:spacing w:after="0" w:line="240" w:lineRule="auto"/>
            <w:ind w:hanging="360"/>
          </w:pPr>
        </w:pPrChange>
      </w:pPr>
      <w:ins w:id="784" w:author="Surette, Tobie (DFO/MPO)" w:date="2024-10-10T13:26:00Z">
        <w:r w:rsidRPr="00730C7D">
          <w:rPr>
            <w:rFonts w:ascii="CMR10" w:eastAsia="CMR10" w:cs="CMR10"/>
            <w:color w:val="000000"/>
            <w:kern w:val="0"/>
            <w:sz w:val="20"/>
            <w:szCs w:val="20"/>
            <w:rPrChange w:id="785" w:author="Surette, Tobie (DFO/MPO)" w:date="2024-10-10T13:27:00Z">
              <w:rPr/>
            </w:rPrChange>
          </w:rPr>
          <w:t xml:space="preserve">carapaces. Table </w:t>
        </w:r>
        <w:r w:rsidRPr="00730C7D">
          <w:rPr>
            <w:rFonts w:ascii="CMR10" w:eastAsia="CMR10" w:cs="CMR10"/>
            <w:color w:val="0000FF"/>
            <w:kern w:val="0"/>
            <w:sz w:val="20"/>
            <w:szCs w:val="20"/>
            <w:rPrChange w:id="786" w:author="Surette, Tobie (DFO/MPO)" w:date="2024-10-10T13:27:00Z">
              <w:rPr>
                <w:color w:val="0000FF"/>
              </w:rPr>
            </w:rPrChange>
          </w:rPr>
          <w:t xml:space="preserve">1 </w:t>
        </w:r>
        <w:r w:rsidRPr="00730C7D">
          <w:rPr>
            <w:rFonts w:ascii="CMR10" w:eastAsia="CMR10" w:cs="CMR10"/>
            <w:color w:val="000000"/>
            <w:kern w:val="0"/>
            <w:sz w:val="20"/>
            <w:szCs w:val="20"/>
            <w:rPrChange w:id="787" w:author="Surette, Tobie (DFO/MPO)" w:date="2024-10-10T13:27:00Z">
              <w:rPr/>
            </w:rPrChange>
          </w:rPr>
          <w:t>presents the novel finger pressure subjective scale used in the data</w:t>
        </w:r>
      </w:ins>
    </w:p>
    <w:p w14:paraId="56F3B67E" w14:textId="77777777" w:rsidR="00730C7D" w:rsidRPr="00730C7D" w:rsidRDefault="00730C7D">
      <w:pPr>
        <w:autoSpaceDE w:val="0"/>
        <w:autoSpaceDN w:val="0"/>
        <w:adjustRightInd w:val="0"/>
        <w:spacing w:after="0" w:line="240" w:lineRule="auto"/>
        <w:rPr>
          <w:ins w:id="788" w:author="Surette, Tobie (DFO/MPO)" w:date="2024-10-10T13:26:00Z"/>
          <w:rFonts w:ascii="CMR10" w:eastAsia="CMR10" w:cs="CMR10"/>
          <w:color w:val="000000"/>
          <w:kern w:val="0"/>
          <w:sz w:val="20"/>
          <w:szCs w:val="20"/>
          <w:rPrChange w:id="789" w:author="Surette, Tobie (DFO/MPO)" w:date="2024-10-10T13:27:00Z">
            <w:rPr>
              <w:ins w:id="790" w:author="Surette, Tobie (DFO/MPO)" w:date="2024-10-10T13:26:00Z"/>
            </w:rPr>
          </w:rPrChange>
        </w:rPr>
        <w:pPrChange w:id="791" w:author="Surette, Tobie (DFO/MPO)" w:date="2024-10-10T13:27:00Z">
          <w:pPr>
            <w:pStyle w:val="ListParagraph"/>
            <w:numPr>
              <w:numId w:val="3"/>
            </w:numPr>
            <w:autoSpaceDE w:val="0"/>
            <w:autoSpaceDN w:val="0"/>
            <w:adjustRightInd w:val="0"/>
            <w:spacing w:after="0" w:line="240" w:lineRule="auto"/>
            <w:ind w:hanging="360"/>
          </w:pPr>
        </w:pPrChange>
      </w:pPr>
      <w:ins w:id="792" w:author="Surette, Tobie (DFO/MPO)" w:date="2024-10-10T13:26:00Z">
        <w:r w:rsidRPr="00730C7D">
          <w:rPr>
            <w:rFonts w:ascii="CMR10" w:eastAsia="CMR10" w:cs="CMR10"/>
            <w:color w:val="000000"/>
            <w:kern w:val="0"/>
            <w:sz w:val="20"/>
            <w:szCs w:val="20"/>
            <w:rPrChange w:id="793" w:author="Surette, Tobie (DFO/MPO)" w:date="2024-10-10T13:27:00Z">
              <w:rPr/>
            </w:rPrChange>
          </w:rPr>
          <w:t>collection process.</w:t>
        </w:r>
      </w:ins>
    </w:p>
    <w:p w14:paraId="3A6A8FEA" w14:textId="77777777" w:rsidR="006627FF" w:rsidRDefault="006627FF" w:rsidP="00730C7D">
      <w:pPr>
        <w:autoSpaceDE w:val="0"/>
        <w:autoSpaceDN w:val="0"/>
        <w:adjustRightInd w:val="0"/>
        <w:spacing w:after="0" w:line="240" w:lineRule="auto"/>
        <w:rPr>
          <w:ins w:id="794" w:author="Surette, Tobie (DFO/MPO)" w:date="2024-10-11T08:46:00Z"/>
        </w:rPr>
      </w:pPr>
    </w:p>
    <w:p w14:paraId="63A4120B" w14:textId="77777777" w:rsidR="006627FF" w:rsidRDefault="006627FF" w:rsidP="00730C7D">
      <w:pPr>
        <w:autoSpaceDE w:val="0"/>
        <w:autoSpaceDN w:val="0"/>
        <w:adjustRightInd w:val="0"/>
        <w:spacing w:after="0" w:line="240" w:lineRule="auto"/>
        <w:rPr>
          <w:ins w:id="795" w:author="Surette, Tobie (DFO/MPO)" w:date="2024-10-11T08:50:00Z"/>
        </w:rPr>
      </w:pPr>
    </w:p>
    <w:p w14:paraId="123C1804" w14:textId="77777777" w:rsidR="006627FF" w:rsidRDefault="006627FF" w:rsidP="00730C7D">
      <w:pPr>
        <w:autoSpaceDE w:val="0"/>
        <w:autoSpaceDN w:val="0"/>
        <w:adjustRightInd w:val="0"/>
        <w:spacing w:after="0" w:line="240" w:lineRule="auto"/>
        <w:rPr>
          <w:ins w:id="796" w:author="Surette, Tobie (DFO/MPO)" w:date="2024-10-11T08:50:00Z"/>
        </w:rPr>
      </w:pPr>
    </w:p>
    <w:p w14:paraId="7F594E73" w14:textId="77777777" w:rsidR="006627FF" w:rsidRDefault="006627FF" w:rsidP="00730C7D">
      <w:pPr>
        <w:autoSpaceDE w:val="0"/>
        <w:autoSpaceDN w:val="0"/>
        <w:adjustRightInd w:val="0"/>
        <w:spacing w:after="0" w:line="240" w:lineRule="auto"/>
        <w:rPr>
          <w:ins w:id="797" w:author="Surette, Tobie (DFO/MPO)" w:date="2024-10-11T08:50:00Z"/>
        </w:rPr>
      </w:pPr>
    </w:p>
    <w:p w14:paraId="72668C80" w14:textId="77777777" w:rsidR="006627FF" w:rsidRDefault="006627FF" w:rsidP="00730C7D">
      <w:pPr>
        <w:autoSpaceDE w:val="0"/>
        <w:autoSpaceDN w:val="0"/>
        <w:adjustRightInd w:val="0"/>
        <w:spacing w:after="0" w:line="240" w:lineRule="auto"/>
        <w:rPr>
          <w:ins w:id="798" w:author="Surette, Tobie (DFO/MPO)" w:date="2024-10-11T08:50:00Z"/>
        </w:rPr>
      </w:pPr>
    </w:p>
    <w:p w14:paraId="069101BA" w14:textId="0C2494A1" w:rsidR="00730C7D" w:rsidRDefault="006627FF" w:rsidP="00730C7D">
      <w:pPr>
        <w:autoSpaceDE w:val="0"/>
        <w:autoSpaceDN w:val="0"/>
        <w:adjustRightInd w:val="0"/>
        <w:spacing w:after="0" w:line="240" w:lineRule="auto"/>
        <w:rPr>
          <w:ins w:id="799" w:author="Surette, Tobie (DFO/MPO)" w:date="2024-10-11T08:45:00Z"/>
        </w:rPr>
      </w:pPr>
      <w:ins w:id="800" w:author="Surette, Tobie (DFO/MPO)" w:date="2024-10-11T08:45:00Z">
        <w:r>
          <w:t>Conan, G. Y. &amp; M. Comeau, 1986. Functional maturity of male snow crab (</w:t>
        </w:r>
        <w:proofErr w:type="spellStart"/>
        <w:r w:rsidRPr="006627FF">
          <w:rPr>
            <w:i/>
            <w:iCs/>
            <w:rPrChange w:id="801" w:author="Surette, Tobie (DFO/MPO)" w:date="2024-10-11T08:45:00Z">
              <w:rPr/>
            </w:rPrChange>
          </w:rPr>
          <w:t>Chionoecetes</w:t>
        </w:r>
        <w:proofErr w:type="spellEnd"/>
        <w:r w:rsidRPr="006627FF">
          <w:rPr>
            <w:i/>
            <w:iCs/>
            <w:rPrChange w:id="802" w:author="Surette, Tobie (DFO/MPO)" w:date="2024-10-11T08:45:00Z">
              <w:rPr/>
            </w:rPrChange>
          </w:rPr>
          <w:t xml:space="preserve"> opilio</w:t>
        </w:r>
        <w:r>
          <w:t>). Canadian J. Fish</w:t>
        </w:r>
      </w:ins>
      <w:ins w:id="803" w:author="Surette, Tobie (DFO/MPO)" w:date="2024-10-11T08:46:00Z">
        <w:r>
          <w:t>.</w:t>
        </w:r>
      </w:ins>
      <w:ins w:id="804" w:author="Surette, Tobie (DFO/MPO)" w:date="2024-10-11T08:45:00Z">
        <w:r>
          <w:t xml:space="preserve"> </w:t>
        </w:r>
      </w:ins>
      <w:proofErr w:type="spellStart"/>
      <w:ins w:id="805" w:author="Surette, Tobie (DFO/MPO)" w:date="2024-10-11T08:46:00Z">
        <w:r>
          <w:t>A</w:t>
        </w:r>
      </w:ins>
      <w:ins w:id="806" w:author="Surette, Tobie (DFO/MPO)" w:date="2024-10-11T08:45:00Z">
        <w:r>
          <w:t>quat</w:t>
        </w:r>
        <w:proofErr w:type="spellEnd"/>
        <w:r>
          <w:t>. Sci., 43: 1710-1719.</w:t>
        </w:r>
      </w:ins>
    </w:p>
    <w:p w14:paraId="5DC56832" w14:textId="77777777" w:rsidR="0013098B" w:rsidRDefault="0013098B" w:rsidP="00730C7D">
      <w:pPr>
        <w:autoSpaceDE w:val="0"/>
        <w:autoSpaceDN w:val="0"/>
        <w:adjustRightInd w:val="0"/>
        <w:spacing w:after="0" w:line="240" w:lineRule="auto"/>
        <w:rPr>
          <w:ins w:id="807" w:author="Surette, Tobie (DFO/MPO)" w:date="2024-10-11T11:52:00Z"/>
        </w:rPr>
      </w:pPr>
    </w:p>
    <w:p w14:paraId="7632FB82" w14:textId="0E1C6691" w:rsidR="0013098B" w:rsidRDefault="0013098B" w:rsidP="00730C7D">
      <w:pPr>
        <w:autoSpaceDE w:val="0"/>
        <w:autoSpaceDN w:val="0"/>
        <w:adjustRightInd w:val="0"/>
        <w:spacing w:after="0" w:line="240" w:lineRule="auto"/>
        <w:rPr>
          <w:ins w:id="808" w:author="Surette, Tobie (DFO/MPO)" w:date="2024-10-11T08:44:00Z"/>
        </w:rPr>
      </w:pPr>
      <w:ins w:id="809" w:author="Surette, Tobie (DFO/MPO)" w:date="2024-10-11T11:52:00Z">
        <w:r>
          <w:t>Table X : Shel</w:t>
        </w:r>
      </w:ins>
      <w:ins w:id="810" w:author="Surette, Tobie (DFO/MPO)" w:date="2024-10-11T11:53:00Z">
        <w:r>
          <w:t>l condition (SC) stages used to rate the external appearance and condition of snow crab in the southern Gulf of Saint Lawrence</w:t>
        </w:r>
      </w:ins>
      <w:ins w:id="811" w:author="Surette, Tobie (DFO/MPO)" w:date="2024-10-11T11:54:00Z">
        <w:r>
          <w:t xml:space="preserve"> (modified from Conan &amp; Comeau, 1986)</w:t>
        </w:r>
      </w:ins>
      <w:ins w:id="812" w:author="Surette, Tobie (DFO/MPO)" w:date="2024-10-11T11:53:00Z">
        <w:r>
          <w:t>.</w:t>
        </w:r>
      </w:ins>
    </w:p>
    <w:p w14:paraId="59DFF5CD" w14:textId="77777777" w:rsidR="006627FF" w:rsidRDefault="006627FF" w:rsidP="00730C7D">
      <w:pPr>
        <w:autoSpaceDE w:val="0"/>
        <w:autoSpaceDN w:val="0"/>
        <w:adjustRightInd w:val="0"/>
        <w:spacing w:after="0" w:line="240" w:lineRule="auto"/>
        <w:rPr>
          <w:ins w:id="813" w:author="Surette, Tobie (DFO/MPO)" w:date="2024-10-11T08:47:00Z"/>
          <w:rFonts w:ascii="CMBX10" w:eastAsia="CMBX10" w:cs="CMBX10"/>
          <w:color w:val="000000"/>
          <w:kern w:val="0"/>
          <w:sz w:val="20"/>
          <w:szCs w:val="20"/>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814" w:author="Surette, Tobie (DFO/MPO)" w:date="2024-10-11T11:52:00Z">
          <w:tblPr>
            <w:tblStyle w:val="TableGrid"/>
            <w:tblW w:w="9085" w:type="dxa"/>
            <w:tblLayout w:type="fixed"/>
            <w:tblLook w:val="04A0" w:firstRow="1" w:lastRow="0" w:firstColumn="1" w:lastColumn="0" w:noHBand="0" w:noVBand="1"/>
          </w:tblPr>
        </w:tblPrChange>
      </w:tblPr>
      <w:tblGrid>
        <w:gridCol w:w="1525"/>
        <w:gridCol w:w="1440"/>
        <w:gridCol w:w="1440"/>
        <w:gridCol w:w="1440"/>
        <w:gridCol w:w="1710"/>
        <w:gridCol w:w="1530"/>
        <w:tblGridChange w:id="815">
          <w:tblGrid>
            <w:gridCol w:w="1525"/>
            <w:gridCol w:w="1440"/>
            <w:gridCol w:w="1440"/>
            <w:gridCol w:w="1440"/>
            <w:gridCol w:w="1710"/>
            <w:gridCol w:w="1530"/>
          </w:tblGrid>
        </w:tblGridChange>
      </w:tblGrid>
      <w:tr w:rsidR="0013098B" w14:paraId="76367682" w14:textId="77777777" w:rsidTr="0013098B">
        <w:trPr>
          <w:ins w:id="816" w:author="Surette, Tobie (DFO/MPO)" w:date="2024-10-11T08:47:00Z"/>
        </w:trPr>
        <w:tc>
          <w:tcPr>
            <w:tcW w:w="1525" w:type="dxa"/>
            <w:tcBorders>
              <w:bottom w:val="single" w:sz="4" w:space="0" w:color="auto"/>
              <w:right w:val="single" w:sz="4" w:space="0" w:color="auto"/>
            </w:tcBorders>
            <w:tcPrChange w:id="817" w:author="Surette, Tobie (DFO/MPO)" w:date="2024-10-11T11:52:00Z">
              <w:tcPr>
                <w:tcW w:w="1525" w:type="dxa"/>
              </w:tcPr>
            </w:tcPrChange>
          </w:tcPr>
          <w:p w14:paraId="0E3B351C" w14:textId="571A7921" w:rsidR="0013098B" w:rsidRPr="00C74DA6" w:rsidRDefault="0013098B" w:rsidP="0013098B">
            <w:pPr>
              <w:autoSpaceDE w:val="0"/>
              <w:autoSpaceDN w:val="0"/>
              <w:adjustRightInd w:val="0"/>
              <w:rPr>
                <w:ins w:id="818" w:author="Surette, Tobie (DFO/MPO)" w:date="2024-10-11T08:47:00Z"/>
                <w:rFonts w:ascii="Arial" w:eastAsia="CMBX10" w:hAnsi="Arial" w:cs="Arial"/>
                <w:b/>
                <w:bCs/>
                <w:color w:val="000000"/>
                <w:kern w:val="0"/>
                <w:sz w:val="20"/>
                <w:szCs w:val="20"/>
                <w:rPrChange w:id="819" w:author="Surette, Tobie (DFO/MPO)" w:date="2024-10-11T11:48:00Z">
                  <w:rPr>
                    <w:ins w:id="820" w:author="Surette, Tobie (DFO/MPO)" w:date="2024-10-11T08:47:00Z"/>
                    <w:rFonts w:ascii="CMBX10" w:eastAsia="CMBX10" w:cs="CMBX10"/>
                    <w:color w:val="000000"/>
                    <w:kern w:val="0"/>
                    <w:sz w:val="20"/>
                    <w:szCs w:val="20"/>
                  </w:rPr>
                </w:rPrChange>
              </w:rPr>
            </w:pPr>
            <w:ins w:id="821" w:author="Surette, Tobie (DFO/MPO)" w:date="2024-10-11T08:47:00Z">
              <w:r w:rsidRPr="00C74DA6">
                <w:rPr>
                  <w:rFonts w:ascii="Arial" w:eastAsia="CMBX10" w:hAnsi="Arial" w:cs="Arial"/>
                  <w:b/>
                  <w:bCs/>
                  <w:color w:val="000000"/>
                  <w:kern w:val="0"/>
                  <w:sz w:val="20"/>
                  <w:szCs w:val="20"/>
                  <w:rPrChange w:id="822" w:author="Surette, Tobie (DFO/MPO)" w:date="2024-10-11T11:48:00Z">
                    <w:rPr>
                      <w:rFonts w:ascii="CMBX10" w:eastAsia="CMBX10" w:cs="CMBX10"/>
                      <w:color w:val="000000"/>
                      <w:kern w:val="0"/>
                      <w:sz w:val="20"/>
                      <w:szCs w:val="20"/>
                    </w:rPr>
                  </w:rPrChange>
                </w:rPr>
                <w:t>Condition</w:t>
              </w:r>
            </w:ins>
          </w:p>
        </w:tc>
        <w:tc>
          <w:tcPr>
            <w:tcW w:w="1440" w:type="dxa"/>
            <w:tcBorders>
              <w:left w:val="single" w:sz="4" w:space="0" w:color="auto"/>
              <w:bottom w:val="single" w:sz="4" w:space="0" w:color="auto"/>
            </w:tcBorders>
            <w:tcPrChange w:id="823" w:author="Surette, Tobie (DFO/MPO)" w:date="2024-10-11T11:52:00Z">
              <w:tcPr>
                <w:tcW w:w="1440" w:type="dxa"/>
              </w:tcPr>
            </w:tcPrChange>
          </w:tcPr>
          <w:p w14:paraId="14CDD9E5" w14:textId="0BDB8261" w:rsidR="0013098B" w:rsidRPr="0013098B" w:rsidRDefault="0013098B" w:rsidP="0013098B">
            <w:pPr>
              <w:autoSpaceDE w:val="0"/>
              <w:autoSpaceDN w:val="0"/>
              <w:adjustRightInd w:val="0"/>
              <w:rPr>
                <w:ins w:id="824" w:author="Surette, Tobie (DFO/MPO)" w:date="2024-10-11T11:51:00Z"/>
                <w:rFonts w:ascii="Arial" w:eastAsia="CMBX10" w:hAnsi="Arial" w:cs="Arial"/>
                <w:b/>
                <w:bCs/>
                <w:color w:val="000000"/>
                <w:kern w:val="0"/>
                <w:sz w:val="20"/>
                <w:szCs w:val="20"/>
              </w:rPr>
            </w:pPr>
            <w:ins w:id="825" w:author="Surette, Tobie (DFO/MPO)" w:date="2024-10-11T11:51:00Z">
              <w:r w:rsidRPr="00C74DA6">
                <w:rPr>
                  <w:rFonts w:ascii="Arial" w:eastAsia="CMBX10" w:hAnsi="Arial" w:cs="Arial"/>
                  <w:b/>
                  <w:bCs/>
                  <w:color w:val="000000"/>
                  <w:kern w:val="0"/>
                  <w:sz w:val="20"/>
                  <w:szCs w:val="20"/>
                  <w:rPrChange w:id="826" w:author="Surette, Tobie (DFO/MPO)" w:date="2024-10-11T11:48:00Z">
                    <w:rPr>
                      <w:rFonts w:ascii="CMBX10" w:eastAsia="CMBX10" w:cs="CMBX10"/>
                      <w:color w:val="000000"/>
                      <w:kern w:val="0"/>
                      <w:sz w:val="20"/>
                      <w:szCs w:val="20"/>
                    </w:rPr>
                  </w:rPrChange>
                </w:rPr>
                <w:t>Hardness</w:t>
              </w:r>
            </w:ins>
          </w:p>
        </w:tc>
        <w:tc>
          <w:tcPr>
            <w:tcW w:w="1440" w:type="dxa"/>
            <w:tcBorders>
              <w:bottom w:val="single" w:sz="4" w:space="0" w:color="auto"/>
            </w:tcBorders>
            <w:tcPrChange w:id="827" w:author="Surette, Tobie (DFO/MPO)" w:date="2024-10-11T11:52:00Z">
              <w:tcPr>
                <w:tcW w:w="1440" w:type="dxa"/>
              </w:tcPr>
            </w:tcPrChange>
          </w:tcPr>
          <w:p w14:paraId="5DDC3762" w14:textId="0EEF7E52" w:rsidR="0013098B" w:rsidRPr="00C74DA6" w:rsidRDefault="0013098B" w:rsidP="0013098B">
            <w:pPr>
              <w:autoSpaceDE w:val="0"/>
              <w:autoSpaceDN w:val="0"/>
              <w:adjustRightInd w:val="0"/>
              <w:rPr>
                <w:ins w:id="828" w:author="Surette, Tobie (DFO/MPO)" w:date="2024-10-11T08:47:00Z"/>
                <w:rFonts w:ascii="Arial" w:eastAsia="CMBX10" w:hAnsi="Arial" w:cs="Arial"/>
                <w:b/>
                <w:bCs/>
                <w:color w:val="000000"/>
                <w:kern w:val="0"/>
                <w:sz w:val="20"/>
                <w:szCs w:val="20"/>
                <w:rPrChange w:id="829" w:author="Surette, Tobie (DFO/MPO)" w:date="2024-10-11T11:48:00Z">
                  <w:rPr>
                    <w:ins w:id="830" w:author="Surette, Tobie (DFO/MPO)" w:date="2024-10-11T08:47:00Z"/>
                    <w:rFonts w:ascii="CMBX10" w:eastAsia="CMBX10" w:cs="CMBX10"/>
                    <w:color w:val="000000"/>
                    <w:kern w:val="0"/>
                    <w:sz w:val="20"/>
                    <w:szCs w:val="20"/>
                  </w:rPr>
                </w:rPrChange>
              </w:rPr>
            </w:pPr>
            <w:ins w:id="831" w:author="Surette, Tobie (DFO/MPO)" w:date="2024-10-11T09:17:00Z">
              <w:r w:rsidRPr="00C74DA6">
                <w:rPr>
                  <w:rFonts w:ascii="Arial" w:eastAsia="CMBX10" w:hAnsi="Arial" w:cs="Arial"/>
                  <w:b/>
                  <w:bCs/>
                  <w:color w:val="000000"/>
                  <w:kern w:val="0"/>
                  <w:sz w:val="20"/>
                  <w:szCs w:val="20"/>
                  <w:rPrChange w:id="832" w:author="Surette, Tobie (DFO/MPO)" w:date="2024-10-11T11:48:00Z">
                    <w:rPr>
                      <w:rFonts w:ascii="CMBX10" w:eastAsia="CMBX10" w:cs="CMBX10"/>
                      <w:b/>
                      <w:bCs/>
                      <w:color w:val="000000"/>
                      <w:kern w:val="0"/>
                      <w:sz w:val="20"/>
                      <w:szCs w:val="20"/>
                    </w:rPr>
                  </w:rPrChange>
                </w:rPr>
                <w:t>Appearance</w:t>
              </w:r>
            </w:ins>
          </w:p>
        </w:tc>
        <w:tc>
          <w:tcPr>
            <w:tcW w:w="1440" w:type="dxa"/>
            <w:tcBorders>
              <w:bottom w:val="single" w:sz="4" w:space="0" w:color="auto"/>
            </w:tcBorders>
            <w:tcPrChange w:id="833" w:author="Surette, Tobie (DFO/MPO)" w:date="2024-10-11T11:52:00Z">
              <w:tcPr>
                <w:tcW w:w="1440" w:type="dxa"/>
              </w:tcPr>
            </w:tcPrChange>
          </w:tcPr>
          <w:p w14:paraId="00A1D6DE" w14:textId="5A7FA912" w:rsidR="0013098B" w:rsidRPr="00C74DA6" w:rsidRDefault="0013098B" w:rsidP="0013098B">
            <w:pPr>
              <w:autoSpaceDE w:val="0"/>
              <w:autoSpaceDN w:val="0"/>
              <w:adjustRightInd w:val="0"/>
              <w:rPr>
                <w:ins w:id="834" w:author="Surette, Tobie (DFO/MPO)" w:date="2024-10-11T09:17:00Z"/>
                <w:rFonts w:ascii="Arial" w:eastAsia="CMBX10" w:hAnsi="Arial" w:cs="Arial"/>
                <w:b/>
                <w:bCs/>
                <w:color w:val="000000"/>
                <w:kern w:val="0"/>
                <w:sz w:val="20"/>
                <w:szCs w:val="20"/>
                <w:rPrChange w:id="835" w:author="Surette, Tobie (DFO/MPO)" w:date="2024-10-11T11:48:00Z">
                  <w:rPr>
                    <w:ins w:id="836" w:author="Surette, Tobie (DFO/MPO)" w:date="2024-10-11T09:17:00Z"/>
                    <w:rFonts w:ascii="CMBX10" w:eastAsia="CMBX10" w:cs="CMBX10"/>
                    <w:color w:val="000000"/>
                    <w:kern w:val="0"/>
                    <w:sz w:val="20"/>
                    <w:szCs w:val="20"/>
                  </w:rPr>
                </w:rPrChange>
              </w:rPr>
            </w:pPr>
            <w:ins w:id="837" w:author="Surette, Tobie (DFO/MPO)" w:date="2024-10-11T09:18:00Z">
              <w:r w:rsidRPr="00C74DA6">
                <w:rPr>
                  <w:rFonts w:ascii="Arial" w:eastAsia="CMBX10" w:hAnsi="Arial" w:cs="Arial"/>
                  <w:b/>
                  <w:bCs/>
                  <w:color w:val="000000"/>
                  <w:kern w:val="0"/>
                  <w:sz w:val="20"/>
                  <w:szCs w:val="20"/>
                  <w:rPrChange w:id="838" w:author="Surette, Tobie (DFO/MPO)" w:date="2024-10-11T11:48:00Z">
                    <w:rPr>
                      <w:rFonts w:ascii="CMBX10" w:eastAsia="CMBX10" w:cs="CMBX10"/>
                      <w:color w:val="000000"/>
                      <w:kern w:val="0"/>
                      <w:sz w:val="20"/>
                      <w:szCs w:val="20"/>
                    </w:rPr>
                  </w:rPrChange>
                </w:rPr>
                <w:t>Dorsal c</w:t>
              </w:r>
            </w:ins>
            <w:ins w:id="839" w:author="Surette, Tobie (DFO/MPO)" w:date="2024-10-11T09:17:00Z">
              <w:r w:rsidRPr="00C74DA6">
                <w:rPr>
                  <w:rFonts w:ascii="Arial" w:eastAsia="CMBX10" w:hAnsi="Arial" w:cs="Arial"/>
                  <w:b/>
                  <w:bCs/>
                  <w:color w:val="000000"/>
                  <w:kern w:val="0"/>
                  <w:sz w:val="20"/>
                  <w:szCs w:val="20"/>
                  <w:rPrChange w:id="840" w:author="Surette, Tobie (DFO/MPO)" w:date="2024-10-11T11:48:00Z">
                    <w:rPr>
                      <w:rFonts w:ascii="CMBX10" w:eastAsia="CMBX10" w:cs="CMBX10"/>
                      <w:color w:val="000000"/>
                      <w:kern w:val="0"/>
                      <w:sz w:val="20"/>
                      <w:szCs w:val="20"/>
                    </w:rPr>
                  </w:rPrChange>
                </w:rPr>
                <w:t>olor</w:t>
              </w:r>
            </w:ins>
          </w:p>
        </w:tc>
        <w:tc>
          <w:tcPr>
            <w:tcW w:w="1710" w:type="dxa"/>
            <w:tcBorders>
              <w:bottom w:val="single" w:sz="4" w:space="0" w:color="auto"/>
            </w:tcBorders>
            <w:tcPrChange w:id="841" w:author="Surette, Tobie (DFO/MPO)" w:date="2024-10-11T11:52:00Z">
              <w:tcPr>
                <w:tcW w:w="1710" w:type="dxa"/>
              </w:tcPr>
            </w:tcPrChange>
          </w:tcPr>
          <w:p w14:paraId="20A2A265" w14:textId="3C85364F" w:rsidR="0013098B" w:rsidRPr="00C74DA6" w:rsidRDefault="0013098B" w:rsidP="0013098B">
            <w:pPr>
              <w:autoSpaceDE w:val="0"/>
              <w:autoSpaceDN w:val="0"/>
              <w:adjustRightInd w:val="0"/>
              <w:rPr>
                <w:ins w:id="842" w:author="Surette, Tobie (DFO/MPO)" w:date="2024-10-11T09:17:00Z"/>
                <w:rFonts w:ascii="Arial" w:eastAsia="CMBX10" w:hAnsi="Arial" w:cs="Arial"/>
                <w:b/>
                <w:bCs/>
                <w:color w:val="000000"/>
                <w:kern w:val="0"/>
                <w:sz w:val="20"/>
                <w:szCs w:val="20"/>
                <w:rPrChange w:id="843" w:author="Surette, Tobie (DFO/MPO)" w:date="2024-10-11T11:48:00Z">
                  <w:rPr>
                    <w:ins w:id="844" w:author="Surette, Tobie (DFO/MPO)" w:date="2024-10-11T09:17:00Z"/>
                    <w:rFonts w:ascii="CMBX10" w:eastAsia="CMBX10" w:cs="CMBX10"/>
                    <w:color w:val="000000"/>
                    <w:kern w:val="0"/>
                    <w:sz w:val="20"/>
                    <w:szCs w:val="20"/>
                  </w:rPr>
                </w:rPrChange>
              </w:rPr>
            </w:pPr>
            <w:ins w:id="845" w:author="Surette, Tobie (DFO/MPO)" w:date="2024-10-11T09:20:00Z">
              <w:r w:rsidRPr="00C74DA6">
                <w:rPr>
                  <w:rFonts w:ascii="Arial" w:eastAsia="CMBX10" w:hAnsi="Arial" w:cs="Arial"/>
                  <w:b/>
                  <w:bCs/>
                  <w:color w:val="000000"/>
                  <w:kern w:val="0"/>
                  <w:sz w:val="20"/>
                  <w:szCs w:val="20"/>
                  <w:rPrChange w:id="846" w:author="Surette, Tobie (DFO/MPO)" w:date="2024-10-11T11:48:00Z">
                    <w:rPr>
                      <w:rFonts w:ascii="CMBX10" w:eastAsia="CMBX10" w:cs="CMBX10"/>
                      <w:color w:val="000000"/>
                      <w:kern w:val="0"/>
                      <w:sz w:val="20"/>
                      <w:szCs w:val="20"/>
                    </w:rPr>
                  </w:rPrChange>
                </w:rPr>
                <w:t>Ventral color</w:t>
              </w:r>
            </w:ins>
          </w:p>
        </w:tc>
        <w:tc>
          <w:tcPr>
            <w:tcW w:w="1530" w:type="dxa"/>
            <w:tcBorders>
              <w:bottom w:val="single" w:sz="4" w:space="0" w:color="auto"/>
            </w:tcBorders>
            <w:tcPrChange w:id="847" w:author="Surette, Tobie (DFO/MPO)" w:date="2024-10-11T11:52:00Z">
              <w:tcPr>
                <w:tcW w:w="1530" w:type="dxa"/>
              </w:tcPr>
            </w:tcPrChange>
          </w:tcPr>
          <w:p w14:paraId="0E4B83DE" w14:textId="16889203" w:rsidR="0013098B" w:rsidRPr="00C74DA6" w:rsidRDefault="0013098B" w:rsidP="0013098B">
            <w:pPr>
              <w:autoSpaceDE w:val="0"/>
              <w:autoSpaceDN w:val="0"/>
              <w:adjustRightInd w:val="0"/>
              <w:rPr>
                <w:ins w:id="848" w:author="Surette, Tobie (DFO/MPO)" w:date="2024-10-11T09:23:00Z"/>
                <w:rFonts w:ascii="Arial" w:eastAsia="CMBX10" w:hAnsi="Arial" w:cs="Arial"/>
                <w:b/>
                <w:bCs/>
                <w:color w:val="000000"/>
                <w:kern w:val="0"/>
                <w:sz w:val="20"/>
                <w:szCs w:val="20"/>
                <w:rPrChange w:id="849" w:author="Surette, Tobie (DFO/MPO)" w:date="2024-10-11T11:48:00Z">
                  <w:rPr>
                    <w:ins w:id="850" w:author="Surette, Tobie (DFO/MPO)" w:date="2024-10-11T09:23:00Z"/>
                    <w:rFonts w:ascii="CMBX10" w:eastAsia="CMBX10" w:cs="CMBX10"/>
                    <w:b/>
                    <w:bCs/>
                    <w:color w:val="000000"/>
                    <w:kern w:val="0"/>
                    <w:sz w:val="20"/>
                    <w:szCs w:val="20"/>
                  </w:rPr>
                </w:rPrChange>
              </w:rPr>
            </w:pPr>
            <w:ins w:id="851" w:author="Surette, Tobie (DFO/MPO)" w:date="2024-10-11T09:23:00Z">
              <w:r w:rsidRPr="00C74DA6">
                <w:rPr>
                  <w:rFonts w:ascii="Arial" w:eastAsia="CMBX10" w:hAnsi="Arial" w:cs="Arial"/>
                  <w:b/>
                  <w:bCs/>
                  <w:color w:val="000000"/>
                  <w:kern w:val="0"/>
                  <w:sz w:val="20"/>
                  <w:szCs w:val="20"/>
                  <w:rPrChange w:id="852" w:author="Surette, Tobie (DFO/MPO)" w:date="2024-10-11T11:48:00Z">
                    <w:rPr>
                      <w:rFonts w:ascii="CMBX10" w:eastAsia="CMBX10" w:cs="CMBX10"/>
                      <w:b/>
                      <w:bCs/>
                      <w:color w:val="000000"/>
                      <w:kern w:val="0"/>
                      <w:sz w:val="20"/>
                      <w:szCs w:val="20"/>
                    </w:rPr>
                  </w:rPrChange>
                </w:rPr>
                <w:t>Carapace age</w:t>
              </w:r>
            </w:ins>
          </w:p>
        </w:tc>
      </w:tr>
      <w:tr w:rsidR="0013098B" w14:paraId="632D60A8" w14:textId="77777777" w:rsidTr="0013098B">
        <w:trPr>
          <w:ins w:id="853" w:author="Surette, Tobie (DFO/MPO)" w:date="2024-10-11T08:47:00Z"/>
        </w:trPr>
        <w:tc>
          <w:tcPr>
            <w:tcW w:w="1525" w:type="dxa"/>
            <w:tcBorders>
              <w:top w:val="single" w:sz="4" w:space="0" w:color="auto"/>
              <w:right w:val="single" w:sz="4" w:space="0" w:color="auto"/>
            </w:tcBorders>
            <w:tcPrChange w:id="854" w:author="Surette, Tobie (DFO/MPO)" w:date="2024-10-11T11:52:00Z">
              <w:tcPr>
                <w:tcW w:w="1525" w:type="dxa"/>
              </w:tcPr>
            </w:tcPrChange>
          </w:tcPr>
          <w:p w14:paraId="5C71F824" w14:textId="57412AF9" w:rsidR="0013098B" w:rsidRPr="00C74DA6" w:rsidRDefault="0013098B" w:rsidP="0013098B">
            <w:pPr>
              <w:autoSpaceDE w:val="0"/>
              <w:autoSpaceDN w:val="0"/>
              <w:adjustRightInd w:val="0"/>
              <w:rPr>
                <w:ins w:id="855" w:author="Surette, Tobie (DFO/MPO)" w:date="2024-10-11T08:47:00Z"/>
                <w:rFonts w:ascii="Arial" w:eastAsia="CMBX10" w:hAnsi="Arial" w:cs="Arial"/>
                <w:color w:val="000000"/>
                <w:kern w:val="0"/>
                <w:sz w:val="18"/>
                <w:szCs w:val="18"/>
                <w:rPrChange w:id="856" w:author="Surette, Tobie (DFO/MPO)" w:date="2024-10-11T11:49:00Z">
                  <w:rPr>
                    <w:ins w:id="857" w:author="Surette, Tobie (DFO/MPO)" w:date="2024-10-11T08:47:00Z"/>
                    <w:rFonts w:ascii="CMBX10" w:eastAsia="CMBX10" w:cs="CMBX10"/>
                    <w:color w:val="000000"/>
                    <w:kern w:val="0"/>
                    <w:sz w:val="20"/>
                    <w:szCs w:val="20"/>
                  </w:rPr>
                </w:rPrChange>
              </w:rPr>
            </w:pPr>
            <w:ins w:id="858" w:author="Surette, Tobie (DFO/MPO)" w:date="2024-10-11T08:47:00Z">
              <w:r w:rsidRPr="00C74DA6">
                <w:rPr>
                  <w:rFonts w:ascii="Arial" w:eastAsia="CMBX10" w:hAnsi="Arial" w:cs="Arial"/>
                  <w:color w:val="000000"/>
                  <w:kern w:val="0"/>
                  <w:sz w:val="18"/>
                  <w:szCs w:val="18"/>
                  <w:rPrChange w:id="859" w:author="Surette, Tobie (DFO/MPO)" w:date="2024-10-11T11:49:00Z">
                    <w:rPr>
                      <w:rFonts w:ascii="CMBX10" w:eastAsia="CMBX10" w:cs="CMBX10"/>
                      <w:color w:val="000000"/>
                      <w:kern w:val="0"/>
                      <w:sz w:val="20"/>
                      <w:szCs w:val="20"/>
                    </w:rPr>
                  </w:rPrChange>
                </w:rPr>
                <w:t>1</w:t>
              </w:r>
            </w:ins>
            <w:ins w:id="860" w:author="Surette, Tobie (DFO/MPO)" w:date="2024-10-11T11:49:00Z">
              <w:r>
                <w:rPr>
                  <w:rFonts w:ascii="Arial" w:eastAsia="CMBX10" w:hAnsi="Arial" w:cs="Arial"/>
                  <w:color w:val="000000"/>
                  <w:kern w:val="0"/>
                  <w:sz w:val="18"/>
                  <w:szCs w:val="18"/>
                </w:rPr>
                <w:t xml:space="preserve"> (New soft)</w:t>
              </w:r>
            </w:ins>
          </w:p>
        </w:tc>
        <w:tc>
          <w:tcPr>
            <w:tcW w:w="1440" w:type="dxa"/>
            <w:tcBorders>
              <w:top w:val="single" w:sz="4" w:space="0" w:color="auto"/>
              <w:left w:val="single" w:sz="4" w:space="0" w:color="auto"/>
            </w:tcBorders>
            <w:tcPrChange w:id="861" w:author="Surette, Tobie (DFO/MPO)" w:date="2024-10-11T11:52:00Z">
              <w:tcPr>
                <w:tcW w:w="1440" w:type="dxa"/>
              </w:tcPr>
            </w:tcPrChange>
          </w:tcPr>
          <w:p w14:paraId="2F58FC3F" w14:textId="7F2589BE" w:rsidR="0013098B" w:rsidRPr="0013098B" w:rsidRDefault="0013098B" w:rsidP="0013098B">
            <w:pPr>
              <w:autoSpaceDE w:val="0"/>
              <w:autoSpaceDN w:val="0"/>
              <w:adjustRightInd w:val="0"/>
              <w:rPr>
                <w:ins w:id="862" w:author="Surette, Tobie (DFO/MPO)" w:date="2024-10-11T11:51:00Z"/>
                <w:rFonts w:ascii="Arial" w:eastAsia="CMBX10" w:hAnsi="Arial" w:cs="Arial"/>
                <w:color w:val="000000"/>
                <w:kern w:val="0"/>
                <w:sz w:val="18"/>
                <w:szCs w:val="18"/>
              </w:rPr>
            </w:pPr>
            <w:ins w:id="863" w:author="Surette, Tobie (DFO/MPO)" w:date="2024-10-11T11:51:00Z">
              <w:r w:rsidRPr="00C74DA6">
                <w:rPr>
                  <w:rFonts w:ascii="Arial" w:eastAsia="CMBX10" w:hAnsi="Arial" w:cs="Arial"/>
                  <w:color w:val="000000"/>
                  <w:kern w:val="0"/>
                  <w:sz w:val="18"/>
                  <w:szCs w:val="18"/>
                  <w:rPrChange w:id="864" w:author="Surette, Tobie (DFO/MPO)" w:date="2024-10-11T11:49:00Z">
                    <w:rPr>
                      <w:rFonts w:ascii="CMBX10" w:eastAsia="CMBX10" w:cs="CMBX10"/>
                      <w:color w:val="000000"/>
                      <w:kern w:val="0"/>
                      <w:sz w:val="20"/>
                      <w:szCs w:val="20"/>
                    </w:rPr>
                  </w:rPrChange>
                </w:rPr>
                <w:t>Soft</w:t>
              </w:r>
            </w:ins>
          </w:p>
        </w:tc>
        <w:tc>
          <w:tcPr>
            <w:tcW w:w="1440" w:type="dxa"/>
            <w:tcBorders>
              <w:top w:val="single" w:sz="4" w:space="0" w:color="auto"/>
            </w:tcBorders>
            <w:tcPrChange w:id="865" w:author="Surette, Tobie (DFO/MPO)" w:date="2024-10-11T11:52:00Z">
              <w:tcPr>
                <w:tcW w:w="1440" w:type="dxa"/>
              </w:tcPr>
            </w:tcPrChange>
          </w:tcPr>
          <w:p w14:paraId="6905569E" w14:textId="382CF252" w:rsidR="0013098B" w:rsidRPr="00C74DA6" w:rsidRDefault="0013098B" w:rsidP="0013098B">
            <w:pPr>
              <w:autoSpaceDE w:val="0"/>
              <w:autoSpaceDN w:val="0"/>
              <w:adjustRightInd w:val="0"/>
              <w:rPr>
                <w:ins w:id="866" w:author="Surette, Tobie (DFO/MPO)" w:date="2024-10-11T08:47:00Z"/>
                <w:rFonts w:ascii="Arial" w:eastAsia="CMBX10" w:hAnsi="Arial" w:cs="Arial"/>
                <w:color w:val="000000"/>
                <w:kern w:val="0"/>
                <w:sz w:val="18"/>
                <w:szCs w:val="18"/>
                <w:rPrChange w:id="867" w:author="Surette, Tobie (DFO/MPO)" w:date="2024-10-11T11:49:00Z">
                  <w:rPr>
                    <w:ins w:id="868" w:author="Surette, Tobie (DFO/MPO)" w:date="2024-10-11T08:47:00Z"/>
                    <w:rFonts w:ascii="CMBX10" w:eastAsia="CMBX10" w:cs="CMBX10"/>
                    <w:color w:val="000000"/>
                    <w:kern w:val="0"/>
                    <w:sz w:val="20"/>
                    <w:szCs w:val="20"/>
                  </w:rPr>
                </w:rPrChange>
              </w:rPr>
            </w:pPr>
            <w:ins w:id="869" w:author="Surette, Tobie (DFO/MPO)" w:date="2024-10-11T09:16:00Z">
              <w:r w:rsidRPr="00C74DA6">
                <w:rPr>
                  <w:rFonts w:ascii="Arial" w:eastAsia="CMBX10" w:hAnsi="Arial" w:cs="Arial"/>
                  <w:color w:val="000000"/>
                  <w:kern w:val="0"/>
                  <w:sz w:val="18"/>
                  <w:szCs w:val="18"/>
                  <w:rPrChange w:id="870" w:author="Surette, Tobie (DFO/MPO)" w:date="2024-10-11T11:49:00Z">
                    <w:rPr>
                      <w:rFonts w:ascii="CMBX10" w:eastAsia="CMBX10" w:cs="CMBX10"/>
                      <w:color w:val="000000"/>
                      <w:kern w:val="0"/>
                      <w:sz w:val="20"/>
                      <w:szCs w:val="20"/>
                    </w:rPr>
                  </w:rPrChange>
                </w:rPr>
                <w:t>Clean</w:t>
              </w:r>
            </w:ins>
          </w:p>
        </w:tc>
        <w:tc>
          <w:tcPr>
            <w:tcW w:w="1440" w:type="dxa"/>
            <w:tcBorders>
              <w:top w:val="single" w:sz="4" w:space="0" w:color="auto"/>
            </w:tcBorders>
            <w:tcPrChange w:id="871" w:author="Surette, Tobie (DFO/MPO)" w:date="2024-10-11T11:52:00Z">
              <w:tcPr>
                <w:tcW w:w="1440" w:type="dxa"/>
              </w:tcPr>
            </w:tcPrChange>
          </w:tcPr>
          <w:p w14:paraId="72925090" w14:textId="41A2F557" w:rsidR="0013098B" w:rsidRPr="00C74DA6" w:rsidRDefault="0013098B" w:rsidP="0013098B">
            <w:pPr>
              <w:autoSpaceDE w:val="0"/>
              <w:autoSpaceDN w:val="0"/>
              <w:adjustRightInd w:val="0"/>
              <w:rPr>
                <w:ins w:id="872" w:author="Surette, Tobie (DFO/MPO)" w:date="2024-10-11T09:17:00Z"/>
                <w:rFonts w:ascii="Arial" w:eastAsia="CMBX10" w:hAnsi="Arial" w:cs="Arial"/>
                <w:color w:val="000000"/>
                <w:kern w:val="0"/>
                <w:sz w:val="18"/>
                <w:szCs w:val="18"/>
                <w:rPrChange w:id="873" w:author="Surette, Tobie (DFO/MPO)" w:date="2024-10-11T11:49:00Z">
                  <w:rPr>
                    <w:ins w:id="874" w:author="Surette, Tobie (DFO/MPO)" w:date="2024-10-11T09:17:00Z"/>
                    <w:rFonts w:ascii="CMBX10" w:eastAsia="CMBX10" w:cs="CMBX10"/>
                    <w:color w:val="000000"/>
                    <w:kern w:val="0"/>
                    <w:sz w:val="20"/>
                    <w:szCs w:val="20"/>
                  </w:rPr>
                </w:rPrChange>
              </w:rPr>
            </w:pPr>
            <w:ins w:id="875" w:author="Surette, Tobie (DFO/MPO)" w:date="2024-10-11T09:18:00Z">
              <w:r w:rsidRPr="00C74DA6">
                <w:rPr>
                  <w:rFonts w:ascii="Arial" w:eastAsia="CMBX10" w:hAnsi="Arial" w:cs="Arial"/>
                  <w:color w:val="000000"/>
                  <w:kern w:val="0"/>
                  <w:sz w:val="18"/>
                  <w:szCs w:val="18"/>
                  <w:rPrChange w:id="876" w:author="Surette, Tobie (DFO/MPO)" w:date="2024-10-11T11:49:00Z">
                    <w:rPr>
                      <w:rFonts w:ascii="CMBX10" w:eastAsia="CMBX10" w:cs="CMBX10"/>
                      <w:color w:val="000000"/>
                      <w:kern w:val="0"/>
                      <w:sz w:val="20"/>
                      <w:szCs w:val="20"/>
                    </w:rPr>
                  </w:rPrChange>
                </w:rPr>
                <w:t>Light brown</w:t>
              </w:r>
            </w:ins>
          </w:p>
        </w:tc>
        <w:tc>
          <w:tcPr>
            <w:tcW w:w="1710" w:type="dxa"/>
            <w:tcBorders>
              <w:top w:val="single" w:sz="4" w:space="0" w:color="auto"/>
            </w:tcBorders>
            <w:tcPrChange w:id="877" w:author="Surette, Tobie (DFO/MPO)" w:date="2024-10-11T11:52:00Z">
              <w:tcPr>
                <w:tcW w:w="1710" w:type="dxa"/>
              </w:tcPr>
            </w:tcPrChange>
          </w:tcPr>
          <w:p w14:paraId="2A4F98F8" w14:textId="78CAF95C" w:rsidR="0013098B" w:rsidRPr="00C74DA6" w:rsidRDefault="0013098B" w:rsidP="0013098B">
            <w:pPr>
              <w:autoSpaceDE w:val="0"/>
              <w:autoSpaceDN w:val="0"/>
              <w:adjustRightInd w:val="0"/>
              <w:rPr>
                <w:ins w:id="878" w:author="Surette, Tobie (DFO/MPO)" w:date="2024-10-11T09:17:00Z"/>
                <w:rFonts w:ascii="Arial" w:eastAsia="CMBX10" w:hAnsi="Arial" w:cs="Arial"/>
                <w:color w:val="000000"/>
                <w:kern w:val="0"/>
                <w:sz w:val="18"/>
                <w:szCs w:val="18"/>
                <w:rPrChange w:id="879" w:author="Surette, Tobie (DFO/MPO)" w:date="2024-10-11T11:49:00Z">
                  <w:rPr>
                    <w:ins w:id="880" w:author="Surette, Tobie (DFO/MPO)" w:date="2024-10-11T09:17:00Z"/>
                    <w:rFonts w:ascii="CMBX10" w:eastAsia="CMBX10" w:cs="CMBX10"/>
                    <w:color w:val="000000"/>
                    <w:kern w:val="0"/>
                    <w:sz w:val="20"/>
                    <w:szCs w:val="20"/>
                  </w:rPr>
                </w:rPrChange>
              </w:rPr>
            </w:pPr>
            <w:ins w:id="881" w:author="Surette, Tobie (DFO/MPO)" w:date="2024-10-11T09:20:00Z">
              <w:r w:rsidRPr="00C74DA6">
                <w:rPr>
                  <w:rFonts w:ascii="Arial" w:eastAsia="CMBX10" w:hAnsi="Arial" w:cs="Arial"/>
                  <w:color w:val="000000"/>
                  <w:kern w:val="0"/>
                  <w:sz w:val="18"/>
                  <w:szCs w:val="18"/>
                  <w:rPrChange w:id="882" w:author="Surette, Tobie (DFO/MPO)" w:date="2024-10-11T11:49:00Z">
                    <w:rPr>
                      <w:rFonts w:ascii="CMBX10" w:eastAsia="CMBX10" w:cs="CMBX10"/>
                      <w:color w:val="000000"/>
                      <w:kern w:val="0"/>
                      <w:sz w:val="20"/>
                      <w:szCs w:val="20"/>
                    </w:rPr>
                  </w:rPrChange>
                </w:rPr>
                <w:t>White</w:t>
              </w:r>
            </w:ins>
            <w:ins w:id="883" w:author="Surette, Tobie (DFO/MPO)" w:date="2024-10-11T09:21:00Z">
              <w:r w:rsidRPr="00C74DA6">
                <w:rPr>
                  <w:rFonts w:ascii="Arial" w:eastAsia="CMBX10" w:hAnsi="Arial" w:cs="Arial"/>
                  <w:color w:val="000000"/>
                  <w:kern w:val="0"/>
                  <w:sz w:val="18"/>
                  <w:szCs w:val="18"/>
                  <w:rPrChange w:id="884" w:author="Surette, Tobie (DFO/MPO)" w:date="2024-10-11T11:49:00Z">
                    <w:rPr>
                      <w:rFonts w:ascii="CMBX10" w:eastAsia="CMBX10" w:cs="CMBX10"/>
                      <w:color w:val="000000"/>
                      <w:kern w:val="0"/>
                      <w:sz w:val="20"/>
                      <w:szCs w:val="20"/>
                    </w:rPr>
                  </w:rPrChange>
                </w:rPr>
                <w:t xml:space="preserve"> &amp; iridescent</w:t>
              </w:r>
            </w:ins>
          </w:p>
        </w:tc>
        <w:tc>
          <w:tcPr>
            <w:tcW w:w="1530" w:type="dxa"/>
            <w:tcBorders>
              <w:top w:val="single" w:sz="4" w:space="0" w:color="auto"/>
            </w:tcBorders>
            <w:tcPrChange w:id="885" w:author="Surette, Tobie (DFO/MPO)" w:date="2024-10-11T11:52:00Z">
              <w:tcPr>
                <w:tcW w:w="1530" w:type="dxa"/>
              </w:tcPr>
            </w:tcPrChange>
          </w:tcPr>
          <w:p w14:paraId="01DDC416" w14:textId="31EB9848" w:rsidR="0013098B" w:rsidRPr="00C74DA6" w:rsidRDefault="0013098B" w:rsidP="0013098B">
            <w:pPr>
              <w:autoSpaceDE w:val="0"/>
              <w:autoSpaceDN w:val="0"/>
              <w:adjustRightInd w:val="0"/>
              <w:rPr>
                <w:ins w:id="886" w:author="Surette, Tobie (DFO/MPO)" w:date="2024-10-11T09:23:00Z"/>
                <w:rFonts w:ascii="Arial" w:eastAsia="CMBX10" w:hAnsi="Arial" w:cs="Arial"/>
                <w:color w:val="000000"/>
                <w:kern w:val="0"/>
                <w:sz w:val="18"/>
                <w:szCs w:val="18"/>
                <w:rPrChange w:id="887" w:author="Surette, Tobie (DFO/MPO)" w:date="2024-10-11T11:49:00Z">
                  <w:rPr>
                    <w:ins w:id="888" w:author="Surette, Tobie (DFO/MPO)" w:date="2024-10-11T09:23:00Z"/>
                    <w:rFonts w:ascii="CMBX10" w:eastAsia="CMBX10" w:cs="CMBX10"/>
                    <w:color w:val="000000"/>
                    <w:kern w:val="0"/>
                    <w:sz w:val="20"/>
                    <w:szCs w:val="20"/>
                  </w:rPr>
                </w:rPrChange>
              </w:rPr>
            </w:pPr>
            <w:ins w:id="889" w:author="Surette, Tobie (DFO/MPO)" w:date="2024-10-11T09:24:00Z">
              <w:r w:rsidRPr="00C74DA6">
                <w:rPr>
                  <w:rFonts w:ascii="Arial" w:eastAsia="CMBX10" w:hAnsi="Arial" w:cs="Arial"/>
                  <w:color w:val="000000"/>
                  <w:kern w:val="0"/>
                  <w:sz w:val="18"/>
                  <w:szCs w:val="18"/>
                  <w:rPrChange w:id="890" w:author="Surette, Tobie (DFO/MPO)" w:date="2024-10-11T11:49:00Z">
                    <w:rPr>
                      <w:rFonts w:ascii="CMBX10" w:eastAsia="CMBX10" w:cs="CMBX10"/>
                      <w:color w:val="000000"/>
                      <w:kern w:val="0"/>
                      <w:sz w:val="20"/>
                      <w:szCs w:val="20"/>
                    </w:rPr>
                  </w:rPrChange>
                </w:rPr>
                <w:t>&lt; 3 months</w:t>
              </w:r>
            </w:ins>
          </w:p>
        </w:tc>
      </w:tr>
      <w:tr w:rsidR="0013098B" w14:paraId="2F6B26B3" w14:textId="77777777" w:rsidTr="0013098B">
        <w:trPr>
          <w:ins w:id="891" w:author="Surette, Tobie (DFO/MPO)" w:date="2024-10-11T08:47:00Z"/>
        </w:trPr>
        <w:tc>
          <w:tcPr>
            <w:tcW w:w="1525" w:type="dxa"/>
            <w:tcBorders>
              <w:right w:val="single" w:sz="4" w:space="0" w:color="auto"/>
            </w:tcBorders>
            <w:tcPrChange w:id="892" w:author="Surette, Tobie (DFO/MPO)" w:date="2024-10-11T11:52:00Z">
              <w:tcPr>
                <w:tcW w:w="1525" w:type="dxa"/>
              </w:tcPr>
            </w:tcPrChange>
          </w:tcPr>
          <w:p w14:paraId="75104FF0" w14:textId="326FB9A3" w:rsidR="0013098B" w:rsidRPr="00C74DA6" w:rsidRDefault="0013098B" w:rsidP="0013098B">
            <w:pPr>
              <w:autoSpaceDE w:val="0"/>
              <w:autoSpaceDN w:val="0"/>
              <w:adjustRightInd w:val="0"/>
              <w:rPr>
                <w:ins w:id="893" w:author="Surette, Tobie (DFO/MPO)" w:date="2024-10-11T08:47:00Z"/>
                <w:rFonts w:ascii="Arial" w:eastAsia="CMBX10" w:hAnsi="Arial" w:cs="Arial"/>
                <w:color w:val="000000"/>
                <w:kern w:val="0"/>
                <w:sz w:val="18"/>
                <w:szCs w:val="18"/>
                <w:rPrChange w:id="894" w:author="Surette, Tobie (DFO/MPO)" w:date="2024-10-11T11:49:00Z">
                  <w:rPr>
                    <w:ins w:id="895" w:author="Surette, Tobie (DFO/MPO)" w:date="2024-10-11T08:47:00Z"/>
                    <w:rFonts w:ascii="CMBX10" w:eastAsia="CMBX10" w:cs="CMBX10"/>
                    <w:color w:val="000000"/>
                    <w:kern w:val="0"/>
                    <w:sz w:val="20"/>
                    <w:szCs w:val="20"/>
                  </w:rPr>
                </w:rPrChange>
              </w:rPr>
            </w:pPr>
            <w:ins w:id="896" w:author="Surette, Tobie (DFO/MPO)" w:date="2024-10-11T08:48:00Z">
              <w:r w:rsidRPr="00C74DA6">
                <w:rPr>
                  <w:rFonts w:ascii="Arial" w:eastAsia="CMBX10" w:hAnsi="Arial" w:cs="Arial"/>
                  <w:color w:val="000000"/>
                  <w:kern w:val="0"/>
                  <w:sz w:val="18"/>
                  <w:szCs w:val="18"/>
                  <w:rPrChange w:id="897" w:author="Surette, Tobie (DFO/MPO)" w:date="2024-10-11T11:49:00Z">
                    <w:rPr>
                      <w:rFonts w:ascii="CMBX10" w:eastAsia="CMBX10" w:cs="CMBX10"/>
                      <w:color w:val="000000"/>
                      <w:kern w:val="0"/>
                      <w:sz w:val="20"/>
                      <w:szCs w:val="20"/>
                    </w:rPr>
                  </w:rPrChange>
                </w:rPr>
                <w:t>2</w:t>
              </w:r>
            </w:ins>
            <w:ins w:id="898" w:author="Surette, Tobie (DFO/MPO)" w:date="2024-10-11T11:49:00Z">
              <w:r>
                <w:rPr>
                  <w:rFonts w:ascii="Arial" w:eastAsia="CMBX10" w:hAnsi="Arial" w:cs="Arial"/>
                  <w:color w:val="000000"/>
                  <w:kern w:val="0"/>
                  <w:sz w:val="18"/>
                  <w:szCs w:val="18"/>
                </w:rPr>
                <w:t xml:space="preserve"> (</w:t>
              </w:r>
              <w:r w:rsidRPr="00013553">
                <w:rPr>
                  <w:rFonts w:ascii="Arial" w:eastAsia="CMBX10" w:hAnsi="Arial" w:cs="Arial"/>
                  <w:color w:val="000000"/>
                  <w:kern w:val="0"/>
                  <w:sz w:val="18"/>
                  <w:szCs w:val="18"/>
                </w:rPr>
                <w:t>New hard</w:t>
              </w:r>
              <w:r>
                <w:rPr>
                  <w:rFonts w:ascii="Arial" w:eastAsia="CMBX10" w:hAnsi="Arial" w:cs="Arial"/>
                  <w:color w:val="000000"/>
                  <w:kern w:val="0"/>
                  <w:sz w:val="18"/>
                  <w:szCs w:val="18"/>
                </w:rPr>
                <w:t>)</w:t>
              </w:r>
            </w:ins>
          </w:p>
        </w:tc>
        <w:tc>
          <w:tcPr>
            <w:tcW w:w="1440" w:type="dxa"/>
            <w:tcBorders>
              <w:left w:val="single" w:sz="4" w:space="0" w:color="auto"/>
            </w:tcBorders>
            <w:tcPrChange w:id="899" w:author="Surette, Tobie (DFO/MPO)" w:date="2024-10-11T11:52:00Z">
              <w:tcPr>
                <w:tcW w:w="1440" w:type="dxa"/>
              </w:tcPr>
            </w:tcPrChange>
          </w:tcPr>
          <w:p w14:paraId="221F26A7" w14:textId="5E223B4D" w:rsidR="0013098B" w:rsidRPr="0013098B" w:rsidRDefault="0013098B" w:rsidP="0013098B">
            <w:pPr>
              <w:autoSpaceDE w:val="0"/>
              <w:autoSpaceDN w:val="0"/>
              <w:adjustRightInd w:val="0"/>
              <w:rPr>
                <w:ins w:id="900" w:author="Surette, Tobie (DFO/MPO)" w:date="2024-10-11T11:51:00Z"/>
                <w:rFonts w:ascii="Arial" w:eastAsia="CMBX10" w:hAnsi="Arial" w:cs="Arial"/>
                <w:color w:val="000000"/>
                <w:kern w:val="0"/>
                <w:sz w:val="18"/>
                <w:szCs w:val="18"/>
              </w:rPr>
            </w:pPr>
            <w:ins w:id="901" w:author="Surette, Tobie (DFO/MPO)" w:date="2024-10-11T11:51:00Z">
              <w:r w:rsidRPr="00C74DA6">
                <w:rPr>
                  <w:rFonts w:ascii="Arial" w:eastAsia="CMBX10" w:hAnsi="Arial" w:cs="Arial"/>
                  <w:color w:val="000000"/>
                  <w:kern w:val="0"/>
                  <w:sz w:val="18"/>
                  <w:szCs w:val="18"/>
                  <w:rPrChange w:id="902" w:author="Surette, Tobie (DFO/MPO)" w:date="2024-10-11T11:49:00Z">
                    <w:rPr>
                      <w:rFonts w:ascii="CMBX10" w:eastAsia="CMBX10" w:cs="CMBX10"/>
                      <w:color w:val="000000"/>
                      <w:kern w:val="0"/>
                      <w:sz w:val="20"/>
                      <w:szCs w:val="20"/>
                    </w:rPr>
                  </w:rPrChange>
                </w:rPr>
                <w:t>Harder</w:t>
              </w:r>
            </w:ins>
          </w:p>
        </w:tc>
        <w:tc>
          <w:tcPr>
            <w:tcW w:w="1440" w:type="dxa"/>
            <w:tcPrChange w:id="903" w:author="Surette, Tobie (DFO/MPO)" w:date="2024-10-11T11:52:00Z">
              <w:tcPr>
                <w:tcW w:w="1440" w:type="dxa"/>
              </w:tcPr>
            </w:tcPrChange>
          </w:tcPr>
          <w:p w14:paraId="258B31D5" w14:textId="03D1C92B" w:rsidR="0013098B" w:rsidRPr="00C74DA6" w:rsidRDefault="0013098B" w:rsidP="0013098B">
            <w:pPr>
              <w:autoSpaceDE w:val="0"/>
              <w:autoSpaceDN w:val="0"/>
              <w:adjustRightInd w:val="0"/>
              <w:rPr>
                <w:ins w:id="904" w:author="Surette, Tobie (DFO/MPO)" w:date="2024-10-11T08:47:00Z"/>
                <w:rFonts w:ascii="Arial" w:eastAsia="CMBX10" w:hAnsi="Arial" w:cs="Arial"/>
                <w:color w:val="000000"/>
                <w:kern w:val="0"/>
                <w:sz w:val="18"/>
                <w:szCs w:val="18"/>
                <w:rPrChange w:id="905" w:author="Surette, Tobie (DFO/MPO)" w:date="2024-10-11T11:49:00Z">
                  <w:rPr>
                    <w:ins w:id="906" w:author="Surette, Tobie (DFO/MPO)" w:date="2024-10-11T08:47:00Z"/>
                    <w:rFonts w:ascii="CMBX10" w:eastAsia="CMBX10" w:cs="CMBX10"/>
                    <w:color w:val="000000"/>
                    <w:kern w:val="0"/>
                    <w:sz w:val="20"/>
                    <w:szCs w:val="20"/>
                  </w:rPr>
                </w:rPrChange>
              </w:rPr>
            </w:pPr>
            <w:ins w:id="907" w:author="Surette, Tobie (DFO/MPO)" w:date="2024-10-11T09:16:00Z">
              <w:r w:rsidRPr="00C74DA6">
                <w:rPr>
                  <w:rFonts w:ascii="Arial" w:eastAsia="CMBX10" w:hAnsi="Arial" w:cs="Arial"/>
                  <w:color w:val="000000"/>
                  <w:kern w:val="0"/>
                  <w:sz w:val="18"/>
                  <w:szCs w:val="18"/>
                  <w:rPrChange w:id="908" w:author="Surette, Tobie (DFO/MPO)" w:date="2024-10-11T11:49:00Z">
                    <w:rPr>
                      <w:rFonts w:ascii="CMBX10" w:eastAsia="CMBX10" w:cs="CMBX10"/>
                      <w:color w:val="000000"/>
                      <w:kern w:val="0"/>
                      <w:sz w:val="20"/>
                      <w:szCs w:val="20"/>
                    </w:rPr>
                  </w:rPrChange>
                </w:rPr>
                <w:t>Clean</w:t>
              </w:r>
            </w:ins>
          </w:p>
        </w:tc>
        <w:tc>
          <w:tcPr>
            <w:tcW w:w="1440" w:type="dxa"/>
            <w:tcPrChange w:id="909" w:author="Surette, Tobie (DFO/MPO)" w:date="2024-10-11T11:52:00Z">
              <w:tcPr>
                <w:tcW w:w="1440" w:type="dxa"/>
              </w:tcPr>
            </w:tcPrChange>
          </w:tcPr>
          <w:p w14:paraId="3EFB9758" w14:textId="4AF87624" w:rsidR="0013098B" w:rsidRPr="00C74DA6" w:rsidRDefault="0013098B" w:rsidP="0013098B">
            <w:pPr>
              <w:autoSpaceDE w:val="0"/>
              <w:autoSpaceDN w:val="0"/>
              <w:adjustRightInd w:val="0"/>
              <w:rPr>
                <w:ins w:id="910" w:author="Surette, Tobie (DFO/MPO)" w:date="2024-10-11T09:17:00Z"/>
                <w:rFonts w:ascii="Arial" w:eastAsia="CMBX10" w:hAnsi="Arial" w:cs="Arial"/>
                <w:color w:val="000000"/>
                <w:kern w:val="0"/>
                <w:sz w:val="18"/>
                <w:szCs w:val="18"/>
                <w:rPrChange w:id="911" w:author="Surette, Tobie (DFO/MPO)" w:date="2024-10-11T11:49:00Z">
                  <w:rPr>
                    <w:ins w:id="912" w:author="Surette, Tobie (DFO/MPO)" w:date="2024-10-11T09:17:00Z"/>
                    <w:rFonts w:ascii="CMBX10" w:eastAsia="CMBX10" w:cs="CMBX10"/>
                    <w:color w:val="000000"/>
                    <w:kern w:val="0"/>
                    <w:sz w:val="20"/>
                    <w:szCs w:val="20"/>
                  </w:rPr>
                </w:rPrChange>
              </w:rPr>
            </w:pPr>
            <w:ins w:id="913" w:author="Surette, Tobie (DFO/MPO)" w:date="2024-10-11T09:19:00Z">
              <w:r w:rsidRPr="00C74DA6">
                <w:rPr>
                  <w:rFonts w:ascii="Arial" w:eastAsia="CMBX10" w:hAnsi="Arial" w:cs="Arial"/>
                  <w:color w:val="000000"/>
                  <w:kern w:val="0"/>
                  <w:sz w:val="18"/>
                  <w:szCs w:val="18"/>
                  <w:rPrChange w:id="914" w:author="Surette, Tobie (DFO/MPO)" w:date="2024-10-11T11:49:00Z">
                    <w:rPr>
                      <w:rFonts w:ascii="CMBX10" w:eastAsia="CMBX10" w:cs="CMBX10"/>
                      <w:color w:val="000000"/>
                      <w:kern w:val="0"/>
                      <w:sz w:val="20"/>
                      <w:szCs w:val="20"/>
                    </w:rPr>
                  </w:rPrChange>
                </w:rPr>
                <w:t>Light brown</w:t>
              </w:r>
            </w:ins>
          </w:p>
        </w:tc>
        <w:tc>
          <w:tcPr>
            <w:tcW w:w="1710" w:type="dxa"/>
            <w:tcPrChange w:id="915" w:author="Surette, Tobie (DFO/MPO)" w:date="2024-10-11T11:52:00Z">
              <w:tcPr>
                <w:tcW w:w="1710" w:type="dxa"/>
              </w:tcPr>
            </w:tcPrChange>
          </w:tcPr>
          <w:p w14:paraId="49E08FE3" w14:textId="5ACC05FD" w:rsidR="0013098B" w:rsidRPr="00C74DA6" w:rsidRDefault="0013098B" w:rsidP="0013098B">
            <w:pPr>
              <w:autoSpaceDE w:val="0"/>
              <w:autoSpaceDN w:val="0"/>
              <w:adjustRightInd w:val="0"/>
              <w:rPr>
                <w:ins w:id="916" w:author="Surette, Tobie (DFO/MPO)" w:date="2024-10-11T09:17:00Z"/>
                <w:rFonts w:ascii="Arial" w:eastAsia="CMBX10" w:hAnsi="Arial" w:cs="Arial"/>
                <w:color w:val="000000"/>
                <w:kern w:val="0"/>
                <w:sz w:val="18"/>
                <w:szCs w:val="18"/>
                <w:rPrChange w:id="917" w:author="Surette, Tobie (DFO/MPO)" w:date="2024-10-11T11:49:00Z">
                  <w:rPr>
                    <w:ins w:id="918" w:author="Surette, Tobie (DFO/MPO)" w:date="2024-10-11T09:17:00Z"/>
                    <w:rFonts w:ascii="CMBX10" w:eastAsia="CMBX10" w:cs="CMBX10"/>
                    <w:color w:val="000000"/>
                    <w:kern w:val="0"/>
                    <w:sz w:val="20"/>
                    <w:szCs w:val="20"/>
                  </w:rPr>
                </w:rPrChange>
              </w:rPr>
            </w:pPr>
            <w:ins w:id="919" w:author="Surette, Tobie (DFO/MPO)" w:date="2024-10-11T09:21:00Z">
              <w:r w:rsidRPr="00C74DA6">
                <w:rPr>
                  <w:rFonts w:ascii="Arial" w:eastAsia="CMBX10" w:hAnsi="Arial" w:cs="Arial"/>
                  <w:color w:val="000000"/>
                  <w:kern w:val="0"/>
                  <w:sz w:val="18"/>
                  <w:szCs w:val="18"/>
                  <w:rPrChange w:id="920" w:author="Surette, Tobie (DFO/MPO)" w:date="2024-10-11T11:49:00Z">
                    <w:rPr>
                      <w:rFonts w:ascii="CMBX10" w:eastAsia="CMBX10" w:cs="CMBX10"/>
                      <w:color w:val="000000"/>
                      <w:kern w:val="0"/>
                      <w:sz w:val="20"/>
                      <w:szCs w:val="20"/>
                    </w:rPr>
                  </w:rPrChange>
                </w:rPr>
                <w:t>White &amp; iridescent</w:t>
              </w:r>
            </w:ins>
          </w:p>
        </w:tc>
        <w:tc>
          <w:tcPr>
            <w:tcW w:w="1530" w:type="dxa"/>
            <w:tcPrChange w:id="921" w:author="Surette, Tobie (DFO/MPO)" w:date="2024-10-11T11:52:00Z">
              <w:tcPr>
                <w:tcW w:w="1530" w:type="dxa"/>
              </w:tcPr>
            </w:tcPrChange>
          </w:tcPr>
          <w:p w14:paraId="3F0B2F33" w14:textId="6FFA3386" w:rsidR="0013098B" w:rsidRPr="00C74DA6" w:rsidRDefault="0013098B" w:rsidP="0013098B">
            <w:pPr>
              <w:autoSpaceDE w:val="0"/>
              <w:autoSpaceDN w:val="0"/>
              <w:adjustRightInd w:val="0"/>
              <w:rPr>
                <w:ins w:id="922" w:author="Surette, Tobie (DFO/MPO)" w:date="2024-10-11T09:23:00Z"/>
                <w:rFonts w:ascii="Arial" w:eastAsia="CMBX10" w:hAnsi="Arial" w:cs="Arial"/>
                <w:color w:val="000000"/>
                <w:kern w:val="0"/>
                <w:sz w:val="18"/>
                <w:szCs w:val="18"/>
                <w:rPrChange w:id="923" w:author="Surette, Tobie (DFO/MPO)" w:date="2024-10-11T11:49:00Z">
                  <w:rPr>
                    <w:ins w:id="924" w:author="Surette, Tobie (DFO/MPO)" w:date="2024-10-11T09:23:00Z"/>
                    <w:rFonts w:ascii="CMBX10" w:eastAsia="CMBX10" w:cs="CMBX10"/>
                    <w:color w:val="000000"/>
                    <w:kern w:val="0"/>
                    <w:sz w:val="20"/>
                    <w:szCs w:val="20"/>
                  </w:rPr>
                </w:rPrChange>
              </w:rPr>
            </w:pPr>
            <w:ins w:id="925" w:author="Surette, Tobie (DFO/MPO)" w:date="2024-10-11T09:24:00Z">
              <w:r w:rsidRPr="00C74DA6">
                <w:rPr>
                  <w:rFonts w:ascii="Arial" w:eastAsia="CMBX10" w:hAnsi="Arial" w:cs="Arial"/>
                  <w:color w:val="000000"/>
                  <w:kern w:val="0"/>
                  <w:sz w:val="18"/>
                  <w:szCs w:val="18"/>
                  <w:rPrChange w:id="926" w:author="Surette, Tobie (DFO/MPO)" w:date="2024-10-11T11:49:00Z">
                    <w:rPr>
                      <w:rFonts w:ascii="CMBX10" w:eastAsia="CMBX10" w:cs="CMBX10"/>
                      <w:color w:val="000000"/>
                      <w:kern w:val="0"/>
                      <w:sz w:val="20"/>
                      <w:szCs w:val="20"/>
                    </w:rPr>
                  </w:rPrChange>
                </w:rPr>
                <w:t>3-12 months</w:t>
              </w:r>
            </w:ins>
          </w:p>
        </w:tc>
      </w:tr>
      <w:tr w:rsidR="0013098B" w14:paraId="22CD8A63" w14:textId="77777777" w:rsidTr="0013098B">
        <w:trPr>
          <w:ins w:id="927" w:author="Surette, Tobie (DFO/MPO)" w:date="2024-10-11T08:47:00Z"/>
        </w:trPr>
        <w:tc>
          <w:tcPr>
            <w:tcW w:w="1525" w:type="dxa"/>
            <w:tcBorders>
              <w:right w:val="single" w:sz="4" w:space="0" w:color="auto"/>
            </w:tcBorders>
            <w:tcPrChange w:id="928" w:author="Surette, Tobie (DFO/MPO)" w:date="2024-10-11T11:52:00Z">
              <w:tcPr>
                <w:tcW w:w="1525" w:type="dxa"/>
              </w:tcPr>
            </w:tcPrChange>
          </w:tcPr>
          <w:p w14:paraId="6E25CE38" w14:textId="0BBE473B" w:rsidR="0013098B" w:rsidRPr="00C74DA6" w:rsidRDefault="0013098B" w:rsidP="0013098B">
            <w:pPr>
              <w:autoSpaceDE w:val="0"/>
              <w:autoSpaceDN w:val="0"/>
              <w:adjustRightInd w:val="0"/>
              <w:rPr>
                <w:ins w:id="929" w:author="Surette, Tobie (DFO/MPO)" w:date="2024-10-11T08:47:00Z"/>
                <w:rFonts w:ascii="Arial" w:eastAsia="CMBX10" w:hAnsi="Arial" w:cs="Arial"/>
                <w:color w:val="000000"/>
                <w:kern w:val="0"/>
                <w:sz w:val="18"/>
                <w:szCs w:val="18"/>
                <w:rPrChange w:id="930" w:author="Surette, Tobie (DFO/MPO)" w:date="2024-10-11T11:49:00Z">
                  <w:rPr>
                    <w:ins w:id="931" w:author="Surette, Tobie (DFO/MPO)" w:date="2024-10-11T08:47:00Z"/>
                    <w:rFonts w:ascii="CMBX10" w:eastAsia="CMBX10" w:cs="CMBX10"/>
                    <w:color w:val="000000"/>
                    <w:kern w:val="0"/>
                    <w:sz w:val="20"/>
                    <w:szCs w:val="20"/>
                  </w:rPr>
                </w:rPrChange>
              </w:rPr>
            </w:pPr>
            <w:ins w:id="932" w:author="Surette, Tobie (DFO/MPO)" w:date="2024-10-11T08:48:00Z">
              <w:r w:rsidRPr="00C74DA6">
                <w:rPr>
                  <w:rFonts w:ascii="Arial" w:eastAsia="CMBX10" w:hAnsi="Arial" w:cs="Arial"/>
                  <w:color w:val="000000"/>
                  <w:kern w:val="0"/>
                  <w:sz w:val="18"/>
                  <w:szCs w:val="18"/>
                  <w:rPrChange w:id="933" w:author="Surette, Tobie (DFO/MPO)" w:date="2024-10-11T11:49:00Z">
                    <w:rPr>
                      <w:rFonts w:ascii="CMBX10" w:eastAsia="CMBX10" w:cs="CMBX10"/>
                      <w:color w:val="000000"/>
                      <w:kern w:val="0"/>
                      <w:sz w:val="20"/>
                      <w:szCs w:val="20"/>
                    </w:rPr>
                  </w:rPrChange>
                </w:rPr>
                <w:t>3</w:t>
              </w:r>
            </w:ins>
            <w:ins w:id="934" w:author="Surette, Tobie (DFO/MPO)" w:date="2024-10-11T11:49:00Z">
              <w:r>
                <w:rPr>
                  <w:rFonts w:ascii="Arial" w:eastAsia="CMBX10" w:hAnsi="Arial" w:cs="Arial"/>
                  <w:color w:val="000000"/>
                  <w:kern w:val="0"/>
                  <w:sz w:val="18"/>
                  <w:szCs w:val="18"/>
                </w:rPr>
                <w:t xml:space="preserve"> (</w:t>
              </w:r>
              <w:r w:rsidRPr="00013553">
                <w:rPr>
                  <w:rFonts w:ascii="Arial" w:eastAsia="CMBX10" w:hAnsi="Arial" w:cs="Arial"/>
                  <w:color w:val="000000"/>
                  <w:kern w:val="0"/>
                  <w:sz w:val="18"/>
                  <w:szCs w:val="18"/>
                </w:rPr>
                <w:t>Intermediate</w:t>
              </w:r>
              <w:r>
                <w:rPr>
                  <w:rFonts w:ascii="Arial" w:eastAsia="CMBX10" w:hAnsi="Arial" w:cs="Arial"/>
                  <w:color w:val="000000"/>
                  <w:kern w:val="0"/>
                  <w:sz w:val="18"/>
                  <w:szCs w:val="18"/>
                </w:rPr>
                <w:t>)</w:t>
              </w:r>
            </w:ins>
          </w:p>
        </w:tc>
        <w:tc>
          <w:tcPr>
            <w:tcW w:w="1440" w:type="dxa"/>
            <w:tcBorders>
              <w:left w:val="single" w:sz="4" w:space="0" w:color="auto"/>
            </w:tcBorders>
            <w:tcPrChange w:id="935" w:author="Surette, Tobie (DFO/MPO)" w:date="2024-10-11T11:52:00Z">
              <w:tcPr>
                <w:tcW w:w="1440" w:type="dxa"/>
              </w:tcPr>
            </w:tcPrChange>
          </w:tcPr>
          <w:p w14:paraId="37610888" w14:textId="6249EDC9" w:rsidR="0013098B" w:rsidRPr="0013098B" w:rsidRDefault="0013098B" w:rsidP="0013098B">
            <w:pPr>
              <w:autoSpaceDE w:val="0"/>
              <w:autoSpaceDN w:val="0"/>
              <w:adjustRightInd w:val="0"/>
              <w:rPr>
                <w:ins w:id="936" w:author="Surette, Tobie (DFO/MPO)" w:date="2024-10-11T11:51:00Z"/>
                <w:rFonts w:ascii="Arial" w:eastAsia="CMBX10" w:hAnsi="Arial" w:cs="Arial"/>
                <w:color w:val="000000"/>
                <w:kern w:val="0"/>
                <w:sz w:val="18"/>
                <w:szCs w:val="18"/>
              </w:rPr>
            </w:pPr>
            <w:ins w:id="937" w:author="Surette, Tobie (DFO/MPO)" w:date="2024-10-11T11:51:00Z">
              <w:r w:rsidRPr="00C74DA6">
                <w:rPr>
                  <w:rFonts w:ascii="Arial" w:eastAsia="CMBX10" w:hAnsi="Arial" w:cs="Arial"/>
                  <w:color w:val="000000"/>
                  <w:kern w:val="0"/>
                  <w:sz w:val="18"/>
                  <w:szCs w:val="18"/>
                  <w:rPrChange w:id="938" w:author="Surette, Tobie (DFO/MPO)" w:date="2024-10-11T11:49:00Z">
                    <w:rPr>
                      <w:rFonts w:ascii="CMBX10" w:eastAsia="CMBX10" w:cs="CMBX10"/>
                      <w:color w:val="000000"/>
                      <w:kern w:val="0"/>
                      <w:sz w:val="20"/>
                      <w:szCs w:val="20"/>
                    </w:rPr>
                  </w:rPrChange>
                </w:rPr>
                <w:t>Hard</w:t>
              </w:r>
            </w:ins>
          </w:p>
        </w:tc>
        <w:tc>
          <w:tcPr>
            <w:tcW w:w="1440" w:type="dxa"/>
            <w:tcPrChange w:id="939" w:author="Surette, Tobie (DFO/MPO)" w:date="2024-10-11T11:52:00Z">
              <w:tcPr>
                <w:tcW w:w="1440" w:type="dxa"/>
              </w:tcPr>
            </w:tcPrChange>
          </w:tcPr>
          <w:p w14:paraId="337B9617" w14:textId="201A98B5" w:rsidR="0013098B" w:rsidRPr="00C74DA6" w:rsidRDefault="0013098B" w:rsidP="0013098B">
            <w:pPr>
              <w:autoSpaceDE w:val="0"/>
              <w:autoSpaceDN w:val="0"/>
              <w:adjustRightInd w:val="0"/>
              <w:rPr>
                <w:ins w:id="940" w:author="Surette, Tobie (DFO/MPO)" w:date="2024-10-11T08:47:00Z"/>
                <w:rFonts w:ascii="Arial" w:eastAsia="CMBX10" w:hAnsi="Arial" w:cs="Arial"/>
                <w:color w:val="000000"/>
                <w:kern w:val="0"/>
                <w:sz w:val="18"/>
                <w:szCs w:val="18"/>
                <w:rPrChange w:id="941" w:author="Surette, Tobie (DFO/MPO)" w:date="2024-10-11T11:49:00Z">
                  <w:rPr>
                    <w:ins w:id="942" w:author="Surette, Tobie (DFO/MPO)" w:date="2024-10-11T08:47:00Z"/>
                    <w:rFonts w:ascii="CMBX10" w:eastAsia="CMBX10" w:cs="CMBX10"/>
                    <w:color w:val="000000"/>
                    <w:kern w:val="0"/>
                    <w:sz w:val="20"/>
                    <w:szCs w:val="20"/>
                  </w:rPr>
                </w:rPrChange>
              </w:rPr>
            </w:pPr>
            <w:ins w:id="943" w:author="Surette, Tobie (DFO/MPO)" w:date="2024-10-11T11:42:00Z">
              <w:r w:rsidRPr="00C74DA6">
                <w:rPr>
                  <w:rFonts w:ascii="Arial" w:eastAsia="CMBX10" w:hAnsi="Arial" w:cs="Arial"/>
                  <w:color w:val="000000"/>
                  <w:kern w:val="0"/>
                  <w:sz w:val="18"/>
                  <w:szCs w:val="18"/>
                  <w:rPrChange w:id="944" w:author="Surette, Tobie (DFO/MPO)" w:date="2024-10-11T11:49:00Z">
                    <w:rPr>
                      <w:rFonts w:ascii="CMBX10" w:eastAsia="CMBX10" w:cs="CMBX10"/>
                      <w:color w:val="000000"/>
                      <w:kern w:val="0"/>
                      <w:sz w:val="20"/>
                      <w:szCs w:val="20"/>
                    </w:rPr>
                  </w:rPrChange>
                </w:rPr>
                <w:t>Less clean</w:t>
              </w:r>
            </w:ins>
          </w:p>
        </w:tc>
        <w:tc>
          <w:tcPr>
            <w:tcW w:w="1440" w:type="dxa"/>
            <w:tcPrChange w:id="945" w:author="Surette, Tobie (DFO/MPO)" w:date="2024-10-11T11:52:00Z">
              <w:tcPr>
                <w:tcW w:w="1440" w:type="dxa"/>
              </w:tcPr>
            </w:tcPrChange>
          </w:tcPr>
          <w:p w14:paraId="2A9CFAA7" w14:textId="42922B92" w:rsidR="0013098B" w:rsidRPr="00C74DA6" w:rsidRDefault="0013098B" w:rsidP="0013098B">
            <w:pPr>
              <w:autoSpaceDE w:val="0"/>
              <w:autoSpaceDN w:val="0"/>
              <w:adjustRightInd w:val="0"/>
              <w:rPr>
                <w:ins w:id="946" w:author="Surette, Tobie (DFO/MPO)" w:date="2024-10-11T09:17:00Z"/>
                <w:rFonts w:ascii="Arial" w:eastAsia="CMBX10" w:hAnsi="Arial" w:cs="Arial"/>
                <w:color w:val="000000"/>
                <w:kern w:val="0"/>
                <w:sz w:val="18"/>
                <w:szCs w:val="18"/>
                <w:rPrChange w:id="947" w:author="Surette, Tobie (DFO/MPO)" w:date="2024-10-11T11:49:00Z">
                  <w:rPr>
                    <w:ins w:id="948" w:author="Surette, Tobie (DFO/MPO)" w:date="2024-10-11T09:17:00Z"/>
                    <w:rFonts w:ascii="CMBX10" w:eastAsia="CMBX10" w:cs="CMBX10"/>
                    <w:color w:val="000000"/>
                    <w:kern w:val="0"/>
                    <w:sz w:val="20"/>
                    <w:szCs w:val="20"/>
                  </w:rPr>
                </w:rPrChange>
              </w:rPr>
            </w:pPr>
            <w:ins w:id="949" w:author="Surette, Tobie (DFO/MPO)" w:date="2024-10-11T09:20:00Z">
              <w:r w:rsidRPr="00C74DA6">
                <w:rPr>
                  <w:rFonts w:ascii="Arial" w:eastAsia="CMBX10" w:hAnsi="Arial" w:cs="Arial"/>
                  <w:color w:val="000000"/>
                  <w:kern w:val="0"/>
                  <w:sz w:val="18"/>
                  <w:szCs w:val="18"/>
                  <w:rPrChange w:id="950" w:author="Surette, Tobie (DFO/MPO)" w:date="2024-10-11T11:49:00Z">
                    <w:rPr>
                      <w:rFonts w:ascii="CMBX10" w:eastAsia="CMBX10" w:cs="CMBX10"/>
                      <w:color w:val="000000"/>
                      <w:kern w:val="0"/>
                      <w:sz w:val="20"/>
                      <w:szCs w:val="20"/>
                    </w:rPr>
                  </w:rPrChange>
                </w:rPr>
                <w:t>Brown</w:t>
              </w:r>
            </w:ins>
          </w:p>
        </w:tc>
        <w:tc>
          <w:tcPr>
            <w:tcW w:w="1710" w:type="dxa"/>
            <w:tcPrChange w:id="951" w:author="Surette, Tobie (DFO/MPO)" w:date="2024-10-11T11:52:00Z">
              <w:tcPr>
                <w:tcW w:w="1710" w:type="dxa"/>
              </w:tcPr>
            </w:tcPrChange>
          </w:tcPr>
          <w:p w14:paraId="6D4C7F9E" w14:textId="04083ED7" w:rsidR="0013098B" w:rsidRPr="00C74DA6" w:rsidRDefault="0013098B" w:rsidP="0013098B">
            <w:pPr>
              <w:autoSpaceDE w:val="0"/>
              <w:autoSpaceDN w:val="0"/>
              <w:adjustRightInd w:val="0"/>
              <w:rPr>
                <w:ins w:id="952" w:author="Surette, Tobie (DFO/MPO)" w:date="2024-10-11T09:17:00Z"/>
                <w:rFonts w:ascii="Arial" w:eastAsia="CMBX10" w:hAnsi="Arial" w:cs="Arial"/>
                <w:color w:val="000000"/>
                <w:kern w:val="0"/>
                <w:sz w:val="18"/>
                <w:szCs w:val="18"/>
                <w:rPrChange w:id="953" w:author="Surette, Tobie (DFO/MPO)" w:date="2024-10-11T11:49:00Z">
                  <w:rPr>
                    <w:ins w:id="954" w:author="Surette, Tobie (DFO/MPO)" w:date="2024-10-11T09:17:00Z"/>
                    <w:rFonts w:ascii="CMBX10" w:eastAsia="CMBX10" w:cs="CMBX10"/>
                    <w:color w:val="000000"/>
                    <w:kern w:val="0"/>
                    <w:sz w:val="20"/>
                    <w:szCs w:val="20"/>
                  </w:rPr>
                </w:rPrChange>
              </w:rPr>
            </w:pPr>
            <w:ins w:id="955" w:author="Surette, Tobie (DFO/MPO)" w:date="2024-10-11T09:21:00Z">
              <w:r w:rsidRPr="00C74DA6">
                <w:rPr>
                  <w:rFonts w:ascii="Arial" w:eastAsia="CMBX10" w:hAnsi="Arial" w:cs="Arial"/>
                  <w:color w:val="000000"/>
                  <w:kern w:val="0"/>
                  <w:sz w:val="18"/>
                  <w:szCs w:val="18"/>
                  <w:rPrChange w:id="956" w:author="Surette, Tobie (DFO/MPO)" w:date="2024-10-11T11:49:00Z">
                    <w:rPr>
                      <w:rFonts w:ascii="CMBX10" w:eastAsia="CMBX10" w:cs="CMBX10"/>
                      <w:color w:val="000000"/>
                      <w:kern w:val="0"/>
                      <w:sz w:val="20"/>
                      <w:szCs w:val="20"/>
                    </w:rPr>
                  </w:rPrChange>
                </w:rPr>
                <w:t xml:space="preserve">Beige-yellow </w:t>
              </w:r>
            </w:ins>
          </w:p>
        </w:tc>
        <w:tc>
          <w:tcPr>
            <w:tcW w:w="1530" w:type="dxa"/>
            <w:tcPrChange w:id="957" w:author="Surette, Tobie (DFO/MPO)" w:date="2024-10-11T11:52:00Z">
              <w:tcPr>
                <w:tcW w:w="1530" w:type="dxa"/>
              </w:tcPr>
            </w:tcPrChange>
          </w:tcPr>
          <w:p w14:paraId="502004C9" w14:textId="14D2DEEB" w:rsidR="0013098B" w:rsidRPr="00C74DA6" w:rsidRDefault="0013098B" w:rsidP="0013098B">
            <w:pPr>
              <w:autoSpaceDE w:val="0"/>
              <w:autoSpaceDN w:val="0"/>
              <w:adjustRightInd w:val="0"/>
              <w:rPr>
                <w:ins w:id="958" w:author="Surette, Tobie (DFO/MPO)" w:date="2024-10-11T09:23:00Z"/>
                <w:rFonts w:ascii="Arial" w:eastAsia="CMBX10" w:hAnsi="Arial" w:cs="Arial"/>
                <w:color w:val="000000"/>
                <w:kern w:val="0"/>
                <w:sz w:val="18"/>
                <w:szCs w:val="18"/>
                <w:rPrChange w:id="959" w:author="Surette, Tobie (DFO/MPO)" w:date="2024-10-11T11:49:00Z">
                  <w:rPr>
                    <w:ins w:id="960" w:author="Surette, Tobie (DFO/MPO)" w:date="2024-10-11T09:23:00Z"/>
                    <w:rFonts w:ascii="CMBX10" w:eastAsia="CMBX10" w:cs="CMBX10"/>
                    <w:color w:val="000000"/>
                    <w:kern w:val="0"/>
                    <w:sz w:val="20"/>
                    <w:szCs w:val="20"/>
                  </w:rPr>
                </w:rPrChange>
              </w:rPr>
            </w:pPr>
            <w:ins w:id="961" w:author="Surette, Tobie (DFO/MPO)" w:date="2024-10-11T09:24:00Z">
              <w:r w:rsidRPr="00C74DA6">
                <w:rPr>
                  <w:rFonts w:ascii="Arial" w:eastAsia="CMBX10" w:hAnsi="Arial" w:cs="Arial"/>
                  <w:color w:val="000000"/>
                  <w:kern w:val="0"/>
                  <w:sz w:val="18"/>
                  <w:szCs w:val="18"/>
                  <w:rPrChange w:id="962" w:author="Surette, Tobie (DFO/MPO)" w:date="2024-10-11T11:49:00Z">
                    <w:rPr>
                      <w:rFonts w:ascii="CMBX10" w:eastAsia="CMBX10" w:cs="CMBX10"/>
                      <w:color w:val="000000"/>
                      <w:kern w:val="0"/>
                      <w:sz w:val="20"/>
                      <w:szCs w:val="20"/>
                    </w:rPr>
                  </w:rPrChange>
                </w:rPr>
                <w:t>1-2 years</w:t>
              </w:r>
            </w:ins>
          </w:p>
        </w:tc>
      </w:tr>
      <w:tr w:rsidR="0013098B" w14:paraId="52EA5E86" w14:textId="77777777" w:rsidTr="0013098B">
        <w:trPr>
          <w:ins w:id="963" w:author="Surette, Tobie (DFO/MPO)" w:date="2024-10-11T08:48:00Z"/>
        </w:trPr>
        <w:tc>
          <w:tcPr>
            <w:tcW w:w="1525" w:type="dxa"/>
            <w:tcBorders>
              <w:right w:val="single" w:sz="4" w:space="0" w:color="auto"/>
            </w:tcBorders>
            <w:tcPrChange w:id="964" w:author="Surette, Tobie (DFO/MPO)" w:date="2024-10-11T11:52:00Z">
              <w:tcPr>
                <w:tcW w:w="1525" w:type="dxa"/>
              </w:tcPr>
            </w:tcPrChange>
          </w:tcPr>
          <w:p w14:paraId="35484EC4" w14:textId="2C3F5BDB" w:rsidR="0013098B" w:rsidRPr="00C74DA6" w:rsidRDefault="0013098B" w:rsidP="0013098B">
            <w:pPr>
              <w:autoSpaceDE w:val="0"/>
              <w:autoSpaceDN w:val="0"/>
              <w:adjustRightInd w:val="0"/>
              <w:rPr>
                <w:ins w:id="965" w:author="Surette, Tobie (DFO/MPO)" w:date="2024-10-11T08:48:00Z"/>
                <w:rFonts w:ascii="Arial" w:eastAsia="CMBX10" w:hAnsi="Arial" w:cs="Arial"/>
                <w:color w:val="000000"/>
                <w:kern w:val="0"/>
                <w:sz w:val="18"/>
                <w:szCs w:val="18"/>
                <w:rPrChange w:id="966" w:author="Surette, Tobie (DFO/MPO)" w:date="2024-10-11T11:49:00Z">
                  <w:rPr>
                    <w:ins w:id="967" w:author="Surette, Tobie (DFO/MPO)" w:date="2024-10-11T08:48:00Z"/>
                    <w:rFonts w:ascii="CMBX10" w:eastAsia="CMBX10" w:cs="CMBX10"/>
                    <w:color w:val="000000"/>
                    <w:kern w:val="0"/>
                    <w:sz w:val="20"/>
                    <w:szCs w:val="20"/>
                  </w:rPr>
                </w:rPrChange>
              </w:rPr>
            </w:pPr>
            <w:ins w:id="968" w:author="Surette, Tobie (DFO/MPO)" w:date="2024-10-11T08:48:00Z">
              <w:r w:rsidRPr="00C74DA6">
                <w:rPr>
                  <w:rFonts w:ascii="Arial" w:eastAsia="CMBX10" w:hAnsi="Arial" w:cs="Arial"/>
                  <w:color w:val="000000"/>
                  <w:kern w:val="0"/>
                  <w:sz w:val="18"/>
                  <w:szCs w:val="18"/>
                  <w:rPrChange w:id="969" w:author="Surette, Tobie (DFO/MPO)" w:date="2024-10-11T11:49:00Z">
                    <w:rPr>
                      <w:rFonts w:ascii="CMBX10" w:eastAsia="CMBX10" w:cs="CMBX10"/>
                      <w:color w:val="000000"/>
                      <w:kern w:val="0"/>
                      <w:sz w:val="20"/>
                      <w:szCs w:val="20"/>
                    </w:rPr>
                  </w:rPrChange>
                </w:rPr>
                <w:t>4</w:t>
              </w:r>
            </w:ins>
            <w:ins w:id="970" w:author="Surette, Tobie (DFO/MPO)" w:date="2024-10-11T11:49:00Z">
              <w:r>
                <w:rPr>
                  <w:rFonts w:ascii="Arial" w:eastAsia="CMBX10" w:hAnsi="Arial" w:cs="Arial"/>
                  <w:color w:val="000000"/>
                  <w:kern w:val="0"/>
                  <w:sz w:val="18"/>
                  <w:szCs w:val="18"/>
                </w:rPr>
                <w:t xml:space="preserve"> (Old</w:t>
              </w:r>
            </w:ins>
            <w:ins w:id="971" w:author="Surette, Tobie (DFO/MPO)" w:date="2024-10-11T11:50:00Z">
              <w:r>
                <w:rPr>
                  <w:rFonts w:ascii="Arial" w:eastAsia="CMBX10" w:hAnsi="Arial" w:cs="Arial"/>
                  <w:color w:val="000000"/>
                  <w:kern w:val="0"/>
                  <w:sz w:val="18"/>
                  <w:szCs w:val="18"/>
                </w:rPr>
                <w:t>)</w:t>
              </w:r>
            </w:ins>
          </w:p>
        </w:tc>
        <w:tc>
          <w:tcPr>
            <w:tcW w:w="1440" w:type="dxa"/>
            <w:tcBorders>
              <w:left w:val="single" w:sz="4" w:space="0" w:color="auto"/>
            </w:tcBorders>
            <w:tcPrChange w:id="972" w:author="Surette, Tobie (DFO/MPO)" w:date="2024-10-11T11:52:00Z">
              <w:tcPr>
                <w:tcW w:w="1440" w:type="dxa"/>
              </w:tcPr>
            </w:tcPrChange>
          </w:tcPr>
          <w:p w14:paraId="7C6F0921" w14:textId="493418AD" w:rsidR="0013098B" w:rsidRPr="0013098B" w:rsidRDefault="0013098B" w:rsidP="0013098B">
            <w:pPr>
              <w:autoSpaceDE w:val="0"/>
              <w:autoSpaceDN w:val="0"/>
              <w:adjustRightInd w:val="0"/>
              <w:rPr>
                <w:ins w:id="973" w:author="Surette, Tobie (DFO/MPO)" w:date="2024-10-11T11:51:00Z"/>
                <w:rFonts w:ascii="Arial" w:eastAsia="CMBX10" w:hAnsi="Arial" w:cs="Arial"/>
                <w:color w:val="000000"/>
                <w:kern w:val="0"/>
                <w:sz w:val="18"/>
                <w:szCs w:val="18"/>
              </w:rPr>
            </w:pPr>
            <w:ins w:id="974" w:author="Surette, Tobie (DFO/MPO)" w:date="2024-10-11T11:51:00Z">
              <w:r w:rsidRPr="00C74DA6">
                <w:rPr>
                  <w:rFonts w:ascii="Arial" w:eastAsia="CMBX10" w:hAnsi="Arial" w:cs="Arial"/>
                  <w:color w:val="000000"/>
                  <w:kern w:val="0"/>
                  <w:sz w:val="18"/>
                  <w:szCs w:val="18"/>
                  <w:rPrChange w:id="975" w:author="Surette, Tobie (DFO/MPO)" w:date="2024-10-11T11:49:00Z">
                    <w:rPr>
                      <w:rFonts w:ascii="CMBX10" w:eastAsia="CMBX10" w:cs="CMBX10"/>
                      <w:color w:val="000000"/>
                      <w:kern w:val="0"/>
                      <w:sz w:val="20"/>
                      <w:szCs w:val="20"/>
                    </w:rPr>
                  </w:rPrChange>
                </w:rPr>
                <w:t>Hard</w:t>
              </w:r>
            </w:ins>
          </w:p>
        </w:tc>
        <w:tc>
          <w:tcPr>
            <w:tcW w:w="1440" w:type="dxa"/>
            <w:tcPrChange w:id="976" w:author="Surette, Tobie (DFO/MPO)" w:date="2024-10-11T11:52:00Z">
              <w:tcPr>
                <w:tcW w:w="1440" w:type="dxa"/>
              </w:tcPr>
            </w:tcPrChange>
          </w:tcPr>
          <w:p w14:paraId="24D22637" w14:textId="20912CC3" w:rsidR="0013098B" w:rsidRPr="00C74DA6" w:rsidRDefault="0013098B" w:rsidP="0013098B">
            <w:pPr>
              <w:autoSpaceDE w:val="0"/>
              <w:autoSpaceDN w:val="0"/>
              <w:adjustRightInd w:val="0"/>
              <w:rPr>
                <w:ins w:id="977" w:author="Surette, Tobie (DFO/MPO)" w:date="2024-10-11T08:48:00Z"/>
                <w:rFonts w:ascii="Arial" w:eastAsia="CMBX10" w:hAnsi="Arial" w:cs="Arial"/>
                <w:color w:val="000000"/>
                <w:kern w:val="0"/>
                <w:sz w:val="18"/>
                <w:szCs w:val="18"/>
                <w:rPrChange w:id="978" w:author="Surette, Tobie (DFO/MPO)" w:date="2024-10-11T11:49:00Z">
                  <w:rPr>
                    <w:ins w:id="979" w:author="Surette, Tobie (DFO/MPO)" w:date="2024-10-11T08:48:00Z"/>
                    <w:rFonts w:ascii="CMBX10" w:eastAsia="CMBX10" w:cs="CMBX10"/>
                    <w:color w:val="000000"/>
                    <w:kern w:val="0"/>
                    <w:sz w:val="20"/>
                    <w:szCs w:val="20"/>
                  </w:rPr>
                </w:rPrChange>
              </w:rPr>
            </w:pPr>
            <w:ins w:id="980" w:author="Surette, Tobie (DFO/MPO)" w:date="2024-10-11T09:17:00Z">
              <w:r w:rsidRPr="00C74DA6">
                <w:rPr>
                  <w:rFonts w:ascii="Arial" w:eastAsia="CMBX10" w:hAnsi="Arial" w:cs="Arial"/>
                  <w:color w:val="000000"/>
                  <w:kern w:val="0"/>
                  <w:sz w:val="18"/>
                  <w:szCs w:val="18"/>
                  <w:rPrChange w:id="981" w:author="Surette, Tobie (DFO/MPO)" w:date="2024-10-11T11:49:00Z">
                    <w:rPr>
                      <w:rFonts w:ascii="CMBX10" w:eastAsia="CMBX10" w:cs="CMBX10"/>
                      <w:color w:val="000000"/>
                      <w:kern w:val="0"/>
                      <w:sz w:val="20"/>
                      <w:szCs w:val="20"/>
                    </w:rPr>
                  </w:rPrChange>
                </w:rPr>
                <w:t>Dirty</w:t>
              </w:r>
            </w:ins>
          </w:p>
        </w:tc>
        <w:tc>
          <w:tcPr>
            <w:tcW w:w="1440" w:type="dxa"/>
            <w:tcPrChange w:id="982" w:author="Surette, Tobie (DFO/MPO)" w:date="2024-10-11T11:52:00Z">
              <w:tcPr>
                <w:tcW w:w="1440" w:type="dxa"/>
              </w:tcPr>
            </w:tcPrChange>
          </w:tcPr>
          <w:p w14:paraId="71BF32E7" w14:textId="2704810E" w:rsidR="0013098B" w:rsidRPr="00C74DA6" w:rsidRDefault="0013098B" w:rsidP="0013098B">
            <w:pPr>
              <w:autoSpaceDE w:val="0"/>
              <w:autoSpaceDN w:val="0"/>
              <w:adjustRightInd w:val="0"/>
              <w:rPr>
                <w:ins w:id="983" w:author="Surette, Tobie (DFO/MPO)" w:date="2024-10-11T09:17:00Z"/>
                <w:rFonts w:ascii="Arial" w:eastAsia="CMBX10" w:hAnsi="Arial" w:cs="Arial"/>
                <w:color w:val="000000"/>
                <w:kern w:val="0"/>
                <w:sz w:val="18"/>
                <w:szCs w:val="18"/>
                <w:rPrChange w:id="984" w:author="Surette, Tobie (DFO/MPO)" w:date="2024-10-11T11:49:00Z">
                  <w:rPr>
                    <w:ins w:id="985" w:author="Surette, Tobie (DFO/MPO)" w:date="2024-10-11T09:17:00Z"/>
                    <w:rFonts w:ascii="CMBX10" w:eastAsia="CMBX10" w:cs="CMBX10"/>
                    <w:color w:val="000000"/>
                    <w:kern w:val="0"/>
                    <w:sz w:val="20"/>
                    <w:szCs w:val="20"/>
                  </w:rPr>
                </w:rPrChange>
              </w:rPr>
            </w:pPr>
            <w:ins w:id="986" w:author="Surette, Tobie (DFO/MPO)" w:date="2024-10-11T09:20:00Z">
              <w:r w:rsidRPr="00C74DA6">
                <w:rPr>
                  <w:rFonts w:ascii="Arial" w:eastAsia="CMBX10" w:hAnsi="Arial" w:cs="Arial"/>
                  <w:color w:val="000000"/>
                  <w:kern w:val="0"/>
                  <w:sz w:val="18"/>
                  <w:szCs w:val="18"/>
                  <w:rPrChange w:id="987" w:author="Surette, Tobie (DFO/MPO)" w:date="2024-10-11T11:49:00Z">
                    <w:rPr>
                      <w:rFonts w:ascii="CMBX10" w:eastAsia="CMBX10" w:cs="CMBX10"/>
                      <w:color w:val="000000"/>
                      <w:kern w:val="0"/>
                      <w:sz w:val="20"/>
                      <w:szCs w:val="20"/>
                    </w:rPr>
                  </w:rPrChange>
                </w:rPr>
                <w:t>Dark brown</w:t>
              </w:r>
            </w:ins>
          </w:p>
        </w:tc>
        <w:tc>
          <w:tcPr>
            <w:tcW w:w="1710" w:type="dxa"/>
            <w:tcPrChange w:id="988" w:author="Surette, Tobie (DFO/MPO)" w:date="2024-10-11T11:52:00Z">
              <w:tcPr>
                <w:tcW w:w="1710" w:type="dxa"/>
              </w:tcPr>
            </w:tcPrChange>
          </w:tcPr>
          <w:p w14:paraId="70658A40" w14:textId="5C14F21C" w:rsidR="0013098B" w:rsidRPr="00C74DA6" w:rsidRDefault="0013098B" w:rsidP="0013098B">
            <w:pPr>
              <w:autoSpaceDE w:val="0"/>
              <w:autoSpaceDN w:val="0"/>
              <w:adjustRightInd w:val="0"/>
              <w:rPr>
                <w:ins w:id="989" w:author="Surette, Tobie (DFO/MPO)" w:date="2024-10-11T09:17:00Z"/>
                <w:rFonts w:ascii="Arial" w:eastAsia="CMBX10" w:hAnsi="Arial" w:cs="Arial"/>
                <w:color w:val="000000"/>
                <w:kern w:val="0"/>
                <w:sz w:val="18"/>
                <w:szCs w:val="18"/>
                <w:rPrChange w:id="990" w:author="Surette, Tobie (DFO/MPO)" w:date="2024-10-11T11:49:00Z">
                  <w:rPr>
                    <w:ins w:id="991" w:author="Surette, Tobie (DFO/MPO)" w:date="2024-10-11T09:17:00Z"/>
                    <w:rFonts w:ascii="CMBX10" w:eastAsia="CMBX10" w:cs="CMBX10"/>
                    <w:color w:val="000000"/>
                    <w:kern w:val="0"/>
                    <w:sz w:val="20"/>
                    <w:szCs w:val="20"/>
                  </w:rPr>
                </w:rPrChange>
              </w:rPr>
            </w:pPr>
            <w:ins w:id="992" w:author="Surette, Tobie (DFO/MPO)" w:date="2024-10-11T09:21:00Z">
              <w:r w:rsidRPr="00C74DA6">
                <w:rPr>
                  <w:rFonts w:ascii="Arial" w:eastAsia="CMBX10" w:hAnsi="Arial" w:cs="Arial"/>
                  <w:color w:val="000000"/>
                  <w:kern w:val="0"/>
                  <w:sz w:val="18"/>
                  <w:szCs w:val="18"/>
                  <w:rPrChange w:id="993" w:author="Surette, Tobie (DFO/MPO)" w:date="2024-10-11T11:49:00Z">
                    <w:rPr>
                      <w:rFonts w:ascii="CMBX10" w:eastAsia="CMBX10" w:cs="CMBX10"/>
                      <w:color w:val="000000"/>
                      <w:kern w:val="0"/>
                      <w:sz w:val="20"/>
                      <w:szCs w:val="20"/>
                    </w:rPr>
                  </w:rPrChange>
                </w:rPr>
                <w:t>Yellow-brown</w:t>
              </w:r>
            </w:ins>
          </w:p>
        </w:tc>
        <w:tc>
          <w:tcPr>
            <w:tcW w:w="1530" w:type="dxa"/>
            <w:tcPrChange w:id="994" w:author="Surette, Tobie (DFO/MPO)" w:date="2024-10-11T11:52:00Z">
              <w:tcPr>
                <w:tcW w:w="1530" w:type="dxa"/>
              </w:tcPr>
            </w:tcPrChange>
          </w:tcPr>
          <w:p w14:paraId="60C85B94" w14:textId="26F9EC74" w:rsidR="0013098B" w:rsidRPr="00C74DA6" w:rsidRDefault="0013098B" w:rsidP="0013098B">
            <w:pPr>
              <w:autoSpaceDE w:val="0"/>
              <w:autoSpaceDN w:val="0"/>
              <w:adjustRightInd w:val="0"/>
              <w:rPr>
                <w:ins w:id="995" w:author="Surette, Tobie (DFO/MPO)" w:date="2024-10-11T09:23:00Z"/>
                <w:rFonts w:ascii="Arial" w:eastAsia="CMBX10" w:hAnsi="Arial" w:cs="Arial"/>
                <w:color w:val="000000"/>
                <w:kern w:val="0"/>
                <w:sz w:val="18"/>
                <w:szCs w:val="18"/>
                <w:rPrChange w:id="996" w:author="Surette, Tobie (DFO/MPO)" w:date="2024-10-11T11:49:00Z">
                  <w:rPr>
                    <w:ins w:id="997" w:author="Surette, Tobie (DFO/MPO)" w:date="2024-10-11T09:23:00Z"/>
                    <w:rFonts w:ascii="CMBX10" w:eastAsia="CMBX10" w:cs="CMBX10"/>
                    <w:color w:val="000000"/>
                    <w:kern w:val="0"/>
                    <w:sz w:val="20"/>
                    <w:szCs w:val="20"/>
                  </w:rPr>
                </w:rPrChange>
              </w:rPr>
            </w:pPr>
            <w:ins w:id="998" w:author="Surette, Tobie (DFO/MPO)" w:date="2024-10-11T09:24:00Z">
              <w:r w:rsidRPr="00C74DA6">
                <w:rPr>
                  <w:rFonts w:ascii="Arial" w:eastAsia="CMBX10" w:hAnsi="Arial" w:cs="Arial"/>
                  <w:color w:val="000000"/>
                  <w:kern w:val="0"/>
                  <w:sz w:val="18"/>
                  <w:szCs w:val="18"/>
                  <w:rPrChange w:id="999" w:author="Surette, Tobie (DFO/MPO)" w:date="2024-10-11T11:49:00Z">
                    <w:rPr>
                      <w:rFonts w:ascii="CMBX10" w:eastAsia="CMBX10" w:cs="CMBX10"/>
                      <w:color w:val="000000"/>
                      <w:kern w:val="0"/>
                      <w:sz w:val="20"/>
                      <w:szCs w:val="20"/>
                    </w:rPr>
                  </w:rPrChange>
                </w:rPr>
                <w:t>2-4 years</w:t>
              </w:r>
            </w:ins>
          </w:p>
        </w:tc>
      </w:tr>
      <w:tr w:rsidR="0013098B" w14:paraId="372AB7EF" w14:textId="77777777" w:rsidTr="0013098B">
        <w:trPr>
          <w:ins w:id="1000" w:author="Surette, Tobie (DFO/MPO)" w:date="2024-10-11T08:48:00Z"/>
        </w:trPr>
        <w:tc>
          <w:tcPr>
            <w:tcW w:w="1525" w:type="dxa"/>
            <w:tcBorders>
              <w:right w:val="single" w:sz="4" w:space="0" w:color="auto"/>
            </w:tcBorders>
            <w:tcPrChange w:id="1001" w:author="Surette, Tobie (DFO/MPO)" w:date="2024-10-11T11:52:00Z">
              <w:tcPr>
                <w:tcW w:w="1525" w:type="dxa"/>
              </w:tcPr>
            </w:tcPrChange>
          </w:tcPr>
          <w:p w14:paraId="21486064" w14:textId="2C4C0DEC" w:rsidR="0013098B" w:rsidRPr="00C74DA6" w:rsidRDefault="0013098B" w:rsidP="0013098B">
            <w:pPr>
              <w:autoSpaceDE w:val="0"/>
              <w:autoSpaceDN w:val="0"/>
              <w:adjustRightInd w:val="0"/>
              <w:rPr>
                <w:ins w:id="1002" w:author="Surette, Tobie (DFO/MPO)" w:date="2024-10-11T08:48:00Z"/>
                <w:rFonts w:ascii="Arial" w:eastAsia="CMBX10" w:hAnsi="Arial" w:cs="Arial"/>
                <w:color w:val="000000"/>
                <w:kern w:val="0"/>
                <w:sz w:val="18"/>
                <w:szCs w:val="18"/>
                <w:rPrChange w:id="1003" w:author="Surette, Tobie (DFO/MPO)" w:date="2024-10-11T11:49:00Z">
                  <w:rPr>
                    <w:ins w:id="1004" w:author="Surette, Tobie (DFO/MPO)" w:date="2024-10-11T08:48:00Z"/>
                    <w:rFonts w:ascii="CMBX10" w:eastAsia="CMBX10" w:cs="CMBX10"/>
                    <w:color w:val="000000"/>
                    <w:kern w:val="0"/>
                    <w:sz w:val="20"/>
                    <w:szCs w:val="20"/>
                  </w:rPr>
                </w:rPrChange>
              </w:rPr>
            </w:pPr>
            <w:ins w:id="1005" w:author="Surette, Tobie (DFO/MPO)" w:date="2024-10-11T08:48:00Z">
              <w:r w:rsidRPr="00C74DA6">
                <w:rPr>
                  <w:rFonts w:ascii="Arial" w:eastAsia="CMBX10" w:hAnsi="Arial" w:cs="Arial"/>
                  <w:color w:val="000000"/>
                  <w:kern w:val="0"/>
                  <w:sz w:val="18"/>
                  <w:szCs w:val="18"/>
                  <w:rPrChange w:id="1006" w:author="Surette, Tobie (DFO/MPO)" w:date="2024-10-11T11:49:00Z">
                    <w:rPr>
                      <w:rFonts w:ascii="CMBX10" w:eastAsia="CMBX10" w:cs="CMBX10"/>
                      <w:color w:val="000000"/>
                      <w:kern w:val="0"/>
                      <w:sz w:val="20"/>
                      <w:szCs w:val="20"/>
                    </w:rPr>
                  </w:rPrChange>
                </w:rPr>
                <w:t>5</w:t>
              </w:r>
            </w:ins>
            <w:ins w:id="1007" w:author="Surette, Tobie (DFO/MPO)" w:date="2024-10-11T11:50:00Z">
              <w:r>
                <w:rPr>
                  <w:rFonts w:ascii="Arial" w:eastAsia="CMBX10" w:hAnsi="Arial" w:cs="Arial"/>
                  <w:color w:val="000000"/>
                  <w:kern w:val="0"/>
                  <w:sz w:val="18"/>
                  <w:szCs w:val="18"/>
                </w:rPr>
                <w:t xml:space="preserve"> (</w:t>
              </w:r>
              <w:r w:rsidRPr="00013553">
                <w:rPr>
                  <w:rFonts w:ascii="Arial" w:eastAsia="CMBX10" w:hAnsi="Arial" w:cs="Arial"/>
                  <w:color w:val="000000"/>
                  <w:kern w:val="0"/>
                  <w:sz w:val="18"/>
                  <w:szCs w:val="18"/>
                </w:rPr>
                <w:t>Very old</w:t>
              </w:r>
              <w:r>
                <w:rPr>
                  <w:rFonts w:ascii="Arial" w:eastAsia="CMBX10" w:hAnsi="Arial" w:cs="Arial"/>
                  <w:color w:val="000000"/>
                  <w:kern w:val="0"/>
                  <w:sz w:val="18"/>
                  <w:szCs w:val="18"/>
                </w:rPr>
                <w:t>)</w:t>
              </w:r>
            </w:ins>
          </w:p>
        </w:tc>
        <w:tc>
          <w:tcPr>
            <w:tcW w:w="1440" w:type="dxa"/>
            <w:tcBorders>
              <w:left w:val="single" w:sz="4" w:space="0" w:color="auto"/>
            </w:tcBorders>
            <w:tcPrChange w:id="1008" w:author="Surette, Tobie (DFO/MPO)" w:date="2024-10-11T11:52:00Z">
              <w:tcPr>
                <w:tcW w:w="1440" w:type="dxa"/>
              </w:tcPr>
            </w:tcPrChange>
          </w:tcPr>
          <w:p w14:paraId="0054ED96" w14:textId="6EA38AD3" w:rsidR="0013098B" w:rsidRPr="0013098B" w:rsidRDefault="0013098B" w:rsidP="0013098B">
            <w:pPr>
              <w:autoSpaceDE w:val="0"/>
              <w:autoSpaceDN w:val="0"/>
              <w:adjustRightInd w:val="0"/>
              <w:rPr>
                <w:ins w:id="1009" w:author="Surette, Tobie (DFO/MPO)" w:date="2024-10-11T11:51:00Z"/>
                <w:rFonts w:ascii="Arial" w:eastAsia="CMBX10" w:hAnsi="Arial" w:cs="Arial"/>
                <w:color w:val="000000"/>
                <w:kern w:val="0"/>
                <w:sz w:val="18"/>
                <w:szCs w:val="18"/>
              </w:rPr>
            </w:pPr>
            <w:ins w:id="1010" w:author="Surette, Tobie (DFO/MPO)" w:date="2024-10-11T11:51:00Z">
              <w:r w:rsidRPr="00C74DA6">
                <w:rPr>
                  <w:rFonts w:ascii="Arial" w:eastAsia="CMBX10" w:hAnsi="Arial" w:cs="Arial"/>
                  <w:color w:val="000000"/>
                  <w:kern w:val="0"/>
                  <w:sz w:val="18"/>
                  <w:szCs w:val="18"/>
                  <w:rPrChange w:id="1011" w:author="Surette, Tobie (DFO/MPO)" w:date="2024-10-11T11:49:00Z">
                    <w:rPr>
                      <w:rFonts w:ascii="CMBX10" w:eastAsia="CMBX10" w:cs="CMBX10"/>
                      <w:color w:val="000000"/>
                      <w:kern w:val="0"/>
                      <w:sz w:val="20"/>
                      <w:szCs w:val="20"/>
                    </w:rPr>
                  </w:rPrChange>
                </w:rPr>
                <w:t>Decalcifying</w:t>
              </w:r>
            </w:ins>
          </w:p>
        </w:tc>
        <w:tc>
          <w:tcPr>
            <w:tcW w:w="1440" w:type="dxa"/>
            <w:tcPrChange w:id="1012" w:author="Surette, Tobie (DFO/MPO)" w:date="2024-10-11T11:52:00Z">
              <w:tcPr>
                <w:tcW w:w="1440" w:type="dxa"/>
              </w:tcPr>
            </w:tcPrChange>
          </w:tcPr>
          <w:p w14:paraId="40E1E3C4" w14:textId="4ABE4474" w:rsidR="0013098B" w:rsidRPr="00C74DA6" w:rsidRDefault="0013098B" w:rsidP="0013098B">
            <w:pPr>
              <w:autoSpaceDE w:val="0"/>
              <w:autoSpaceDN w:val="0"/>
              <w:adjustRightInd w:val="0"/>
              <w:rPr>
                <w:ins w:id="1013" w:author="Surette, Tobie (DFO/MPO)" w:date="2024-10-11T08:48:00Z"/>
                <w:rFonts w:ascii="Arial" w:eastAsia="CMBX10" w:hAnsi="Arial" w:cs="Arial"/>
                <w:color w:val="000000"/>
                <w:kern w:val="0"/>
                <w:sz w:val="18"/>
                <w:szCs w:val="18"/>
                <w:rPrChange w:id="1014" w:author="Surette, Tobie (DFO/MPO)" w:date="2024-10-11T11:49:00Z">
                  <w:rPr>
                    <w:ins w:id="1015" w:author="Surette, Tobie (DFO/MPO)" w:date="2024-10-11T08:48:00Z"/>
                    <w:rFonts w:ascii="CMBX10" w:eastAsia="CMBX10" w:cs="CMBX10"/>
                    <w:color w:val="000000"/>
                    <w:kern w:val="0"/>
                    <w:sz w:val="20"/>
                    <w:szCs w:val="20"/>
                  </w:rPr>
                </w:rPrChange>
              </w:rPr>
            </w:pPr>
            <w:ins w:id="1016" w:author="Surette, Tobie (DFO/MPO)" w:date="2024-10-11T09:17:00Z">
              <w:r w:rsidRPr="00C74DA6">
                <w:rPr>
                  <w:rFonts w:ascii="Arial" w:eastAsia="CMBX10" w:hAnsi="Arial" w:cs="Arial"/>
                  <w:color w:val="000000"/>
                  <w:kern w:val="0"/>
                  <w:sz w:val="18"/>
                  <w:szCs w:val="18"/>
                  <w:rPrChange w:id="1017" w:author="Surette, Tobie (DFO/MPO)" w:date="2024-10-11T11:49:00Z">
                    <w:rPr>
                      <w:rFonts w:ascii="CMBX10" w:eastAsia="CMBX10" w:cs="CMBX10"/>
                      <w:color w:val="000000"/>
                      <w:kern w:val="0"/>
                      <w:sz w:val="20"/>
                      <w:szCs w:val="20"/>
                    </w:rPr>
                  </w:rPrChange>
                </w:rPr>
                <w:t>Very dirty</w:t>
              </w:r>
            </w:ins>
          </w:p>
        </w:tc>
        <w:tc>
          <w:tcPr>
            <w:tcW w:w="1440" w:type="dxa"/>
            <w:tcPrChange w:id="1018" w:author="Surette, Tobie (DFO/MPO)" w:date="2024-10-11T11:52:00Z">
              <w:tcPr>
                <w:tcW w:w="1440" w:type="dxa"/>
              </w:tcPr>
            </w:tcPrChange>
          </w:tcPr>
          <w:p w14:paraId="50E2EA21" w14:textId="5A558F16" w:rsidR="0013098B" w:rsidRPr="00C74DA6" w:rsidRDefault="0013098B" w:rsidP="0013098B">
            <w:pPr>
              <w:autoSpaceDE w:val="0"/>
              <w:autoSpaceDN w:val="0"/>
              <w:adjustRightInd w:val="0"/>
              <w:rPr>
                <w:ins w:id="1019" w:author="Surette, Tobie (DFO/MPO)" w:date="2024-10-11T09:17:00Z"/>
                <w:rFonts w:ascii="Arial" w:eastAsia="CMBX10" w:hAnsi="Arial" w:cs="Arial"/>
                <w:color w:val="000000"/>
                <w:kern w:val="0"/>
                <w:sz w:val="18"/>
                <w:szCs w:val="18"/>
                <w:rPrChange w:id="1020" w:author="Surette, Tobie (DFO/MPO)" w:date="2024-10-11T11:49:00Z">
                  <w:rPr>
                    <w:ins w:id="1021" w:author="Surette, Tobie (DFO/MPO)" w:date="2024-10-11T09:17:00Z"/>
                    <w:rFonts w:ascii="CMBX10" w:eastAsia="CMBX10" w:cs="CMBX10"/>
                    <w:color w:val="000000"/>
                    <w:kern w:val="0"/>
                    <w:sz w:val="20"/>
                    <w:szCs w:val="20"/>
                  </w:rPr>
                </w:rPrChange>
              </w:rPr>
            </w:pPr>
            <w:ins w:id="1022" w:author="Surette, Tobie (DFO/MPO)" w:date="2024-10-11T09:20:00Z">
              <w:r w:rsidRPr="00C74DA6">
                <w:rPr>
                  <w:rFonts w:ascii="Arial" w:eastAsia="CMBX10" w:hAnsi="Arial" w:cs="Arial"/>
                  <w:color w:val="000000"/>
                  <w:kern w:val="0"/>
                  <w:sz w:val="18"/>
                  <w:szCs w:val="18"/>
                  <w:rPrChange w:id="1023" w:author="Surette, Tobie (DFO/MPO)" w:date="2024-10-11T11:49:00Z">
                    <w:rPr>
                      <w:rFonts w:ascii="CMBX10" w:eastAsia="CMBX10" w:cs="CMBX10"/>
                      <w:color w:val="000000"/>
                      <w:kern w:val="0"/>
                      <w:sz w:val="20"/>
                      <w:szCs w:val="20"/>
                    </w:rPr>
                  </w:rPrChange>
                </w:rPr>
                <w:t>Dark brown</w:t>
              </w:r>
            </w:ins>
          </w:p>
        </w:tc>
        <w:tc>
          <w:tcPr>
            <w:tcW w:w="1710" w:type="dxa"/>
            <w:tcPrChange w:id="1024" w:author="Surette, Tobie (DFO/MPO)" w:date="2024-10-11T11:52:00Z">
              <w:tcPr>
                <w:tcW w:w="1710" w:type="dxa"/>
              </w:tcPr>
            </w:tcPrChange>
          </w:tcPr>
          <w:p w14:paraId="77AC1C3B" w14:textId="40A62BED" w:rsidR="0013098B" w:rsidRPr="00C74DA6" w:rsidRDefault="0013098B" w:rsidP="0013098B">
            <w:pPr>
              <w:autoSpaceDE w:val="0"/>
              <w:autoSpaceDN w:val="0"/>
              <w:adjustRightInd w:val="0"/>
              <w:rPr>
                <w:ins w:id="1025" w:author="Surette, Tobie (DFO/MPO)" w:date="2024-10-11T09:17:00Z"/>
                <w:rFonts w:ascii="Arial" w:eastAsia="CMBX10" w:hAnsi="Arial" w:cs="Arial"/>
                <w:color w:val="000000"/>
                <w:kern w:val="0"/>
                <w:sz w:val="18"/>
                <w:szCs w:val="18"/>
                <w:rPrChange w:id="1026" w:author="Surette, Tobie (DFO/MPO)" w:date="2024-10-11T11:49:00Z">
                  <w:rPr>
                    <w:ins w:id="1027" w:author="Surette, Tobie (DFO/MPO)" w:date="2024-10-11T09:17:00Z"/>
                    <w:rFonts w:ascii="CMBX10" w:eastAsia="CMBX10" w:cs="CMBX10"/>
                    <w:color w:val="000000"/>
                    <w:kern w:val="0"/>
                    <w:sz w:val="20"/>
                    <w:szCs w:val="20"/>
                  </w:rPr>
                </w:rPrChange>
              </w:rPr>
            </w:pPr>
            <w:ins w:id="1028" w:author="Surette, Tobie (DFO/MPO)" w:date="2024-10-11T09:22:00Z">
              <w:r w:rsidRPr="00C74DA6">
                <w:rPr>
                  <w:rFonts w:ascii="Arial" w:eastAsia="CMBX10" w:hAnsi="Arial" w:cs="Arial"/>
                  <w:color w:val="000000"/>
                  <w:kern w:val="0"/>
                  <w:sz w:val="18"/>
                  <w:szCs w:val="18"/>
                  <w:rPrChange w:id="1029" w:author="Surette, Tobie (DFO/MPO)" w:date="2024-10-11T11:49:00Z">
                    <w:rPr>
                      <w:rFonts w:ascii="CMBX10" w:eastAsia="CMBX10" w:cs="CMBX10"/>
                      <w:color w:val="000000"/>
                      <w:kern w:val="0"/>
                      <w:sz w:val="20"/>
                      <w:szCs w:val="20"/>
                    </w:rPr>
                  </w:rPrChange>
                </w:rPr>
                <w:t>brown</w:t>
              </w:r>
            </w:ins>
          </w:p>
        </w:tc>
        <w:tc>
          <w:tcPr>
            <w:tcW w:w="1530" w:type="dxa"/>
            <w:tcPrChange w:id="1030" w:author="Surette, Tobie (DFO/MPO)" w:date="2024-10-11T11:52:00Z">
              <w:tcPr>
                <w:tcW w:w="1530" w:type="dxa"/>
              </w:tcPr>
            </w:tcPrChange>
          </w:tcPr>
          <w:p w14:paraId="78D5F96C" w14:textId="11C0B089" w:rsidR="0013098B" w:rsidRPr="00C74DA6" w:rsidRDefault="0013098B" w:rsidP="0013098B">
            <w:pPr>
              <w:autoSpaceDE w:val="0"/>
              <w:autoSpaceDN w:val="0"/>
              <w:adjustRightInd w:val="0"/>
              <w:rPr>
                <w:ins w:id="1031" w:author="Surette, Tobie (DFO/MPO)" w:date="2024-10-11T09:23:00Z"/>
                <w:rFonts w:ascii="Arial" w:eastAsia="CMBX10" w:hAnsi="Arial" w:cs="Arial"/>
                <w:color w:val="000000"/>
                <w:kern w:val="0"/>
                <w:sz w:val="18"/>
                <w:szCs w:val="18"/>
                <w:rPrChange w:id="1032" w:author="Surette, Tobie (DFO/MPO)" w:date="2024-10-11T11:49:00Z">
                  <w:rPr>
                    <w:ins w:id="1033" w:author="Surette, Tobie (DFO/MPO)" w:date="2024-10-11T09:23:00Z"/>
                    <w:rFonts w:ascii="CMBX10" w:eastAsia="CMBX10" w:cs="CMBX10"/>
                    <w:color w:val="000000"/>
                    <w:kern w:val="0"/>
                    <w:sz w:val="20"/>
                    <w:szCs w:val="20"/>
                  </w:rPr>
                </w:rPrChange>
              </w:rPr>
            </w:pPr>
            <w:ins w:id="1034" w:author="Surette, Tobie (DFO/MPO)" w:date="2024-10-11T09:24:00Z">
              <w:r w:rsidRPr="00C74DA6">
                <w:rPr>
                  <w:rFonts w:ascii="Arial" w:eastAsia="CMBX10" w:hAnsi="Arial" w:cs="Arial"/>
                  <w:color w:val="000000"/>
                  <w:kern w:val="0"/>
                  <w:sz w:val="18"/>
                  <w:szCs w:val="18"/>
                  <w:rPrChange w:id="1035" w:author="Surette, Tobie (DFO/MPO)" w:date="2024-10-11T11:49:00Z">
                    <w:rPr>
                      <w:rFonts w:ascii="CMBX10" w:eastAsia="CMBX10" w:cs="CMBX10"/>
                      <w:color w:val="000000"/>
                      <w:kern w:val="0"/>
                      <w:sz w:val="20"/>
                      <w:szCs w:val="20"/>
                    </w:rPr>
                  </w:rPrChange>
                </w:rPr>
                <w:t>4+ years</w:t>
              </w:r>
            </w:ins>
          </w:p>
        </w:tc>
      </w:tr>
    </w:tbl>
    <w:p w14:paraId="12A675DB" w14:textId="77777777" w:rsidR="006627FF" w:rsidRDefault="006627FF" w:rsidP="00730C7D">
      <w:pPr>
        <w:autoSpaceDE w:val="0"/>
        <w:autoSpaceDN w:val="0"/>
        <w:adjustRightInd w:val="0"/>
        <w:spacing w:after="0" w:line="240" w:lineRule="auto"/>
        <w:rPr>
          <w:ins w:id="1036" w:author="Surette, Tobie (DFO/MPO)" w:date="2024-10-10T13:31:00Z"/>
          <w:rFonts w:ascii="CMBX10" w:eastAsia="CMBX10" w:cs="CMBX10"/>
          <w:color w:val="000000"/>
          <w:kern w:val="0"/>
          <w:sz w:val="20"/>
          <w:szCs w:val="20"/>
        </w:rPr>
      </w:pPr>
    </w:p>
    <w:p w14:paraId="7A8FF1EA" w14:textId="64EDD9F9" w:rsidR="00730C7D" w:rsidRPr="00730C7D" w:rsidRDefault="00730C7D">
      <w:pPr>
        <w:autoSpaceDE w:val="0"/>
        <w:autoSpaceDN w:val="0"/>
        <w:adjustRightInd w:val="0"/>
        <w:spacing w:after="0" w:line="240" w:lineRule="auto"/>
        <w:rPr>
          <w:ins w:id="1037" w:author="Surette, Tobie (DFO/MPO)" w:date="2024-10-10T13:26:00Z"/>
          <w:rFonts w:ascii="CMR10" w:eastAsia="CMR10" w:cs="CMR10"/>
          <w:color w:val="000000"/>
          <w:kern w:val="0"/>
          <w:sz w:val="20"/>
          <w:szCs w:val="20"/>
          <w:rPrChange w:id="1038" w:author="Surette, Tobie (DFO/MPO)" w:date="2024-10-10T13:27:00Z">
            <w:rPr>
              <w:ins w:id="1039" w:author="Surette, Tobie (DFO/MPO)" w:date="2024-10-10T13:26:00Z"/>
            </w:rPr>
          </w:rPrChange>
        </w:rPr>
        <w:pPrChange w:id="1040" w:author="Surette, Tobie (DFO/MPO)" w:date="2024-10-10T13:27:00Z">
          <w:pPr>
            <w:pStyle w:val="ListParagraph"/>
            <w:numPr>
              <w:numId w:val="3"/>
            </w:numPr>
            <w:autoSpaceDE w:val="0"/>
            <w:autoSpaceDN w:val="0"/>
            <w:adjustRightInd w:val="0"/>
            <w:spacing w:after="0" w:line="240" w:lineRule="auto"/>
            <w:ind w:hanging="360"/>
          </w:pPr>
        </w:pPrChange>
      </w:pPr>
    </w:p>
    <w:p w14:paraId="305CE9A7" w14:textId="77777777" w:rsidR="00730C7D" w:rsidRPr="00730C7D" w:rsidRDefault="00730C7D">
      <w:pPr>
        <w:autoSpaceDE w:val="0"/>
        <w:autoSpaceDN w:val="0"/>
        <w:adjustRightInd w:val="0"/>
        <w:spacing w:after="0" w:line="240" w:lineRule="auto"/>
        <w:rPr>
          <w:ins w:id="1041" w:author="Surette, Tobie (DFO/MPO)" w:date="2024-10-10T13:26:00Z"/>
          <w:rFonts w:ascii="CMR10" w:eastAsia="CMR10" w:cs="CMR10"/>
          <w:color w:val="000000"/>
          <w:kern w:val="0"/>
          <w:sz w:val="20"/>
          <w:szCs w:val="20"/>
          <w:rPrChange w:id="1042" w:author="Surette, Tobie (DFO/MPO)" w:date="2024-10-10T13:27:00Z">
            <w:rPr>
              <w:ins w:id="1043" w:author="Surette, Tobie (DFO/MPO)" w:date="2024-10-10T13:26:00Z"/>
            </w:rPr>
          </w:rPrChange>
        </w:rPr>
        <w:pPrChange w:id="1044" w:author="Surette, Tobie (DFO/MPO)" w:date="2024-10-10T13:27:00Z">
          <w:pPr>
            <w:pStyle w:val="ListParagraph"/>
            <w:numPr>
              <w:numId w:val="3"/>
            </w:numPr>
            <w:autoSpaceDE w:val="0"/>
            <w:autoSpaceDN w:val="0"/>
            <w:adjustRightInd w:val="0"/>
            <w:spacing w:after="0" w:line="240" w:lineRule="auto"/>
            <w:ind w:hanging="360"/>
          </w:pPr>
        </w:pPrChange>
      </w:pPr>
      <w:ins w:id="1045" w:author="Surette, Tobie (DFO/MPO)" w:date="2024-10-10T13:26:00Z">
        <w:r w:rsidRPr="00730C7D">
          <w:rPr>
            <w:rFonts w:ascii="CMR10" w:eastAsia="CMR10" w:cs="CMR10"/>
            <w:color w:val="000000"/>
            <w:kern w:val="0"/>
            <w:sz w:val="20"/>
            <w:szCs w:val="20"/>
            <w:rPrChange w:id="1046" w:author="Surette, Tobie (DFO/MPO)" w:date="2024-10-10T13:27:00Z">
              <w:rPr/>
            </w:rPrChange>
          </w:rPr>
          <w:t>The main data points collected during the data collection process are presented in</w:t>
        </w:r>
      </w:ins>
    </w:p>
    <w:p w14:paraId="7C23C009" w14:textId="77777777" w:rsidR="00730C7D" w:rsidRPr="00730C7D" w:rsidRDefault="00730C7D">
      <w:pPr>
        <w:autoSpaceDE w:val="0"/>
        <w:autoSpaceDN w:val="0"/>
        <w:adjustRightInd w:val="0"/>
        <w:spacing w:after="0" w:line="240" w:lineRule="auto"/>
        <w:rPr>
          <w:ins w:id="1047" w:author="Surette, Tobie (DFO/MPO)" w:date="2024-10-10T13:26:00Z"/>
          <w:rFonts w:ascii="CMBX12" w:eastAsia="CMBX12" w:cs="CMBX12"/>
          <w:color w:val="000000"/>
          <w:kern w:val="0"/>
          <w:sz w:val="24"/>
          <w:szCs w:val="24"/>
          <w:rPrChange w:id="1048" w:author="Surette, Tobie (DFO/MPO)" w:date="2024-10-10T13:27:00Z">
            <w:rPr>
              <w:ins w:id="1049" w:author="Surette, Tobie (DFO/MPO)" w:date="2024-10-10T13:26:00Z"/>
            </w:rPr>
          </w:rPrChange>
        </w:rPr>
        <w:pPrChange w:id="1050" w:author="Surette, Tobie (DFO/MPO)" w:date="2024-10-10T13:27:00Z">
          <w:pPr>
            <w:pStyle w:val="ListParagraph"/>
            <w:numPr>
              <w:numId w:val="3"/>
            </w:numPr>
            <w:autoSpaceDE w:val="0"/>
            <w:autoSpaceDN w:val="0"/>
            <w:adjustRightInd w:val="0"/>
            <w:spacing w:after="0" w:line="240" w:lineRule="auto"/>
            <w:ind w:hanging="360"/>
          </w:pPr>
        </w:pPrChange>
      </w:pPr>
      <w:ins w:id="1051" w:author="Surette, Tobie (DFO/MPO)" w:date="2024-10-10T13:26:00Z">
        <w:r w:rsidRPr="00730C7D">
          <w:rPr>
            <w:rFonts w:ascii="CMBX12" w:eastAsia="CMBX12" w:cs="CMBX12"/>
            <w:color w:val="000000"/>
            <w:kern w:val="0"/>
            <w:sz w:val="24"/>
            <w:szCs w:val="24"/>
            <w:rPrChange w:id="1052" w:author="Surette, Tobie (DFO/MPO)" w:date="2024-10-10T13:27:00Z">
              <w:rPr/>
            </w:rPrChange>
          </w:rPr>
          <w:t>2.3 Data processing and augmentation</w:t>
        </w:r>
      </w:ins>
    </w:p>
    <w:p w14:paraId="028B26F7" w14:textId="77777777" w:rsidR="00730C7D" w:rsidRPr="00730C7D" w:rsidRDefault="00730C7D">
      <w:pPr>
        <w:autoSpaceDE w:val="0"/>
        <w:autoSpaceDN w:val="0"/>
        <w:adjustRightInd w:val="0"/>
        <w:spacing w:after="0" w:line="240" w:lineRule="auto"/>
        <w:rPr>
          <w:ins w:id="1053" w:author="Surette, Tobie (DFO/MPO)" w:date="2024-10-10T13:26:00Z"/>
          <w:rFonts w:ascii="CMR10" w:eastAsia="CMR10" w:cs="CMR10"/>
          <w:color w:val="000000"/>
          <w:kern w:val="0"/>
          <w:sz w:val="20"/>
          <w:szCs w:val="20"/>
          <w:rPrChange w:id="1054" w:author="Surette, Tobie (DFO/MPO)" w:date="2024-10-10T13:27:00Z">
            <w:rPr>
              <w:ins w:id="1055" w:author="Surette, Tobie (DFO/MPO)" w:date="2024-10-10T13:26:00Z"/>
            </w:rPr>
          </w:rPrChange>
        </w:rPr>
        <w:pPrChange w:id="1056" w:author="Surette, Tobie (DFO/MPO)" w:date="2024-10-10T13:27:00Z">
          <w:pPr>
            <w:pStyle w:val="ListParagraph"/>
            <w:numPr>
              <w:numId w:val="3"/>
            </w:numPr>
            <w:autoSpaceDE w:val="0"/>
            <w:autoSpaceDN w:val="0"/>
            <w:adjustRightInd w:val="0"/>
            <w:spacing w:after="0" w:line="240" w:lineRule="auto"/>
            <w:ind w:hanging="360"/>
          </w:pPr>
        </w:pPrChange>
      </w:pPr>
      <w:ins w:id="1057" w:author="Surette, Tobie (DFO/MPO)" w:date="2024-10-10T13:26:00Z">
        <w:r w:rsidRPr="00730C7D">
          <w:rPr>
            <w:rFonts w:ascii="CMR10" w:eastAsia="CMR10" w:cs="CMR10"/>
            <w:color w:val="000000"/>
            <w:kern w:val="0"/>
            <w:sz w:val="20"/>
            <w:szCs w:val="20"/>
            <w:rPrChange w:id="1058" w:author="Surette, Tobie (DFO/MPO)" w:date="2024-10-10T13:27:00Z">
              <w:rPr/>
            </w:rPrChange>
          </w:rPr>
          <w:t>The data were pre-processed to facilitate the integration of NIR data with other data</w:t>
        </w:r>
      </w:ins>
    </w:p>
    <w:p w14:paraId="2F62716D" w14:textId="77777777" w:rsidR="00730C7D" w:rsidRPr="00730C7D" w:rsidRDefault="00730C7D">
      <w:pPr>
        <w:autoSpaceDE w:val="0"/>
        <w:autoSpaceDN w:val="0"/>
        <w:adjustRightInd w:val="0"/>
        <w:spacing w:after="0" w:line="240" w:lineRule="auto"/>
        <w:rPr>
          <w:ins w:id="1059" w:author="Surette, Tobie (DFO/MPO)" w:date="2024-10-10T13:26:00Z"/>
          <w:rFonts w:ascii="CMR10" w:eastAsia="CMR10" w:cs="CMR10"/>
          <w:color w:val="000000"/>
          <w:kern w:val="0"/>
          <w:sz w:val="20"/>
          <w:szCs w:val="20"/>
          <w:rPrChange w:id="1060" w:author="Surette, Tobie (DFO/MPO)" w:date="2024-10-10T13:27:00Z">
            <w:rPr>
              <w:ins w:id="1061" w:author="Surette, Tobie (DFO/MPO)" w:date="2024-10-10T13:26:00Z"/>
            </w:rPr>
          </w:rPrChange>
        </w:rPr>
        <w:pPrChange w:id="1062" w:author="Surette, Tobie (DFO/MPO)" w:date="2024-10-10T13:27:00Z">
          <w:pPr>
            <w:pStyle w:val="ListParagraph"/>
            <w:numPr>
              <w:numId w:val="3"/>
            </w:numPr>
            <w:autoSpaceDE w:val="0"/>
            <w:autoSpaceDN w:val="0"/>
            <w:adjustRightInd w:val="0"/>
            <w:spacing w:after="0" w:line="240" w:lineRule="auto"/>
            <w:ind w:hanging="360"/>
          </w:pPr>
        </w:pPrChange>
      </w:pPr>
      <w:ins w:id="1063" w:author="Surette, Tobie (DFO/MPO)" w:date="2024-10-10T13:26:00Z">
        <w:r w:rsidRPr="00730C7D">
          <w:rPr>
            <w:rFonts w:ascii="CMR10" w:eastAsia="CMR10" w:cs="CMR10"/>
            <w:color w:val="000000"/>
            <w:kern w:val="0"/>
            <w:sz w:val="20"/>
            <w:szCs w:val="20"/>
            <w:rPrChange w:id="1064" w:author="Surette, Tobie (DFO/MPO)" w:date="2024-10-10T13:27:00Z">
              <w:rPr/>
            </w:rPrChange>
          </w:rPr>
          <w:t>types in a unified CSV file. Notably, in this study, NIR absorbance data were used</w:t>
        </w:r>
      </w:ins>
    </w:p>
    <w:p w14:paraId="6EA63611" w14:textId="77777777" w:rsidR="00730C7D" w:rsidRPr="00730C7D" w:rsidRDefault="00730C7D">
      <w:pPr>
        <w:autoSpaceDE w:val="0"/>
        <w:autoSpaceDN w:val="0"/>
        <w:adjustRightInd w:val="0"/>
        <w:spacing w:after="0" w:line="240" w:lineRule="auto"/>
        <w:rPr>
          <w:ins w:id="1065" w:author="Surette, Tobie (DFO/MPO)" w:date="2024-10-10T13:26:00Z"/>
          <w:rFonts w:ascii="CMR10" w:eastAsia="CMR10" w:cs="CMR10"/>
          <w:color w:val="000000"/>
          <w:kern w:val="0"/>
          <w:sz w:val="20"/>
          <w:szCs w:val="20"/>
          <w:rPrChange w:id="1066" w:author="Surette, Tobie (DFO/MPO)" w:date="2024-10-10T13:27:00Z">
            <w:rPr>
              <w:ins w:id="1067" w:author="Surette, Tobie (DFO/MPO)" w:date="2024-10-10T13:26:00Z"/>
            </w:rPr>
          </w:rPrChange>
        </w:rPr>
        <w:pPrChange w:id="1068" w:author="Surette, Tobie (DFO/MPO)" w:date="2024-10-10T13:27:00Z">
          <w:pPr>
            <w:pStyle w:val="ListParagraph"/>
            <w:numPr>
              <w:numId w:val="3"/>
            </w:numPr>
            <w:autoSpaceDE w:val="0"/>
            <w:autoSpaceDN w:val="0"/>
            <w:adjustRightInd w:val="0"/>
            <w:spacing w:after="0" w:line="240" w:lineRule="auto"/>
            <w:ind w:hanging="360"/>
          </w:pPr>
        </w:pPrChange>
      </w:pPr>
      <w:ins w:id="1069" w:author="Surette, Tobie (DFO/MPO)" w:date="2024-10-10T13:26:00Z">
        <w:r w:rsidRPr="00730C7D">
          <w:rPr>
            <w:rFonts w:ascii="CMR10" w:eastAsia="CMR10" w:cs="CMR10"/>
            <w:color w:val="000000"/>
            <w:kern w:val="0"/>
            <w:sz w:val="20"/>
            <w:szCs w:val="20"/>
            <w:rPrChange w:id="1070" w:author="Surette, Tobie (DFO/MPO)" w:date="2024-10-10T13:27:00Z">
              <w:rPr/>
            </w:rPrChange>
          </w:rPr>
          <w:lastRenderedPageBreak/>
          <w:t>rather than reflectance data. In the field of NIR data classification, the integration of</w:t>
        </w:r>
      </w:ins>
    </w:p>
    <w:p w14:paraId="7975285A" w14:textId="77777777" w:rsidR="00730C7D" w:rsidRPr="00730C7D" w:rsidRDefault="00730C7D">
      <w:pPr>
        <w:autoSpaceDE w:val="0"/>
        <w:autoSpaceDN w:val="0"/>
        <w:adjustRightInd w:val="0"/>
        <w:spacing w:after="0" w:line="240" w:lineRule="auto"/>
        <w:rPr>
          <w:ins w:id="1071" w:author="Surette, Tobie (DFO/MPO)" w:date="2024-10-10T13:26:00Z"/>
          <w:rFonts w:ascii="CMR10" w:eastAsia="CMR10" w:cs="CMR10"/>
          <w:color w:val="000000"/>
          <w:kern w:val="0"/>
          <w:sz w:val="20"/>
          <w:szCs w:val="20"/>
          <w:rPrChange w:id="1072" w:author="Surette, Tobie (DFO/MPO)" w:date="2024-10-10T13:27:00Z">
            <w:rPr>
              <w:ins w:id="1073" w:author="Surette, Tobie (DFO/MPO)" w:date="2024-10-10T13:26:00Z"/>
            </w:rPr>
          </w:rPrChange>
        </w:rPr>
        <w:pPrChange w:id="1074" w:author="Surette, Tobie (DFO/MPO)" w:date="2024-10-10T13:27:00Z">
          <w:pPr>
            <w:pStyle w:val="ListParagraph"/>
            <w:numPr>
              <w:numId w:val="3"/>
            </w:numPr>
            <w:autoSpaceDE w:val="0"/>
            <w:autoSpaceDN w:val="0"/>
            <w:adjustRightInd w:val="0"/>
            <w:spacing w:after="0" w:line="240" w:lineRule="auto"/>
            <w:ind w:hanging="360"/>
          </w:pPr>
        </w:pPrChange>
      </w:pPr>
      <w:ins w:id="1075" w:author="Surette, Tobie (DFO/MPO)" w:date="2024-10-10T13:26:00Z">
        <w:r w:rsidRPr="00730C7D">
          <w:rPr>
            <w:rFonts w:ascii="CMR10" w:eastAsia="CMR10" w:cs="CMR10"/>
            <w:color w:val="000000"/>
            <w:kern w:val="0"/>
            <w:sz w:val="20"/>
            <w:szCs w:val="20"/>
            <w:rPrChange w:id="1076" w:author="Surette, Tobie (DFO/MPO)" w:date="2024-10-10T13:27:00Z">
              <w:rPr/>
            </w:rPrChange>
          </w:rPr>
          <w:t>principal component analysis (PCA) with a multilayer perceptron (MLP) is a powerful</w:t>
        </w:r>
      </w:ins>
    </w:p>
    <w:p w14:paraId="1E9A0067" w14:textId="77777777" w:rsidR="00730C7D" w:rsidRPr="00730C7D" w:rsidRDefault="00730C7D">
      <w:pPr>
        <w:autoSpaceDE w:val="0"/>
        <w:autoSpaceDN w:val="0"/>
        <w:adjustRightInd w:val="0"/>
        <w:spacing w:after="0" w:line="240" w:lineRule="auto"/>
        <w:rPr>
          <w:ins w:id="1077" w:author="Surette, Tobie (DFO/MPO)" w:date="2024-10-10T13:26:00Z"/>
          <w:rFonts w:ascii="CMR10" w:eastAsia="CMR10" w:cs="CMR10"/>
          <w:color w:val="000000"/>
          <w:kern w:val="0"/>
          <w:sz w:val="20"/>
          <w:szCs w:val="20"/>
          <w:rPrChange w:id="1078" w:author="Surette, Tobie (DFO/MPO)" w:date="2024-10-10T13:27:00Z">
            <w:rPr>
              <w:ins w:id="1079" w:author="Surette, Tobie (DFO/MPO)" w:date="2024-10-10T13:26:00Z"/>
            </w:rPr>
          </w:rPrChange>
        </w:rPr>
        <w:pPrChange w:id="1080" w:author="Surette, Tobie (DFO/MPO)" w:date="2024-10-10T13:27:00Z">
          <w:pPr>
            <w:pStyle w:val="ListParagraph"/>
            <w:numPr>
              <w:numId w:val="3"/>
            </w:numPr>
            <w:autoSpaceDE w:val="0"/>
            <w:autoSpaceDN w:val="0"/>
            <w:adjustRightInd w:val="0"/>
            <w:spacing w:after="0" w:line="240" w:lineRule="auto"/>
            <w:ind w:hanging="360"/>
          </w:pPr>
        </w:pPrChange>
      </w:pPr>
      <w:ins w:id="1081" w:author="Surette, Tobie (DFO/MPO)" w:date="2024-10-10T13:26:00Z">
        <w:r w:rsidRPr="00730C7D">
          <w:rPr>
            <w:rFonts w:ascii="CMR10" w:eastAsia="CMR10" w:cs="CMR10"/>
            <w:color w:val="000000"/>
            <w:kern w:val="0"/>
            <w:sz w:val="20"/>
            <w:szCs w:val="20"/>
            <w:rPrChange w:id="1082" w:author="Surette, Tobie (DFO/MPO)" w:date="2024-10-10T13:27:00Z">
              <w:rPr/>
            </w:rPrChange>
          </w:rPr>
          <w:t>combination of algorithms that has proven its effectiveness. PCA is a valuable</w:t>
        </w:r>
      </w:ins>
    </w:p>
    <w:p w14:paraId="150E4510" w14:textId="77777777" w:rsidR="00730C7D" w:rsidRPr="00730C7D" w:rsidRDefault="00730C7D">
      <w:pPr>
        <w:autoSpaceDE w:val="0"/>
        <w:autoSpaceDN w:val="0"/>
        <w:adjustRightInd w:val="0"/>
        <w:spacing w:after="0" w:line="240" w:lineRule="auto"/>
        <w:rPr>
          <w:ins w:id="1083" w:author="Surette, Tobie (DFO/MPO)" w:date="2024-10-10T13:26:00Z"/>
          <w:rFonts w:ascii="CMR10" w:eastAsia="CMR10" w:cs="CMR10"/>
          <w:color w:val="000000"/>
          <w:kern w:val="0"/>
          <w:sz w:val="20"/>
          <w:szCs w:val="20"/>
          <w:rPrChange w:id="1084" w:author="Surette, Tobie (DFO/MPO)" w:date="2024-10-10T13:27:00Z">
            <w:rPr>
              <w:ins w:id="1085" w:author="Surette, Tobie (DFO/MPO)" w:date="2024-10-10T13:26:00Z"/>
            </w:rPr>
          </w:rPrChange>
        </w:rPr>
        <w:pPrChange w:id="1086" w:author="Surette, Tobie (DFO/MPO)" w:date="2024-10-10T13:27:00Z">
          <w:pPr>
            <w:pStyle w:val="ListParagraph"/>
            <w:numPr>
              <w:numId w:val="3"/>
            </w:numPr>
            <w:autoSpaceDE w:val="0"/>
            <w:autoSpaceDN w:val="0"/>
            <w:adjustRightInd w:val="0"/>
            <w:spacing w:after="0" w:line="240" w:lineRule="auto"/>
            <w:ind w:hanging="360"/>
          </w:pPr>
        </w:pPrChange>
      </w:pPr>
      <w:ins w:id="1087" w:author="Surette, Tobie (DFO/MPO)" w:date="2024-10-10T13:26:00Z">
        <w:r w:rsidRPr="00730C7D">
          <w:rPr>
            <w:rFonts w:ascii="CMR10" w:eastAsia="CMR10" w:cs="CMR10"/>
            <w:color w:val="000000"/>
            <w:kern w:val="0"/>
            <w:sz w:val="20"/>
            <w:szCs w:val="20"/>
            <w:rPrChange w:id="1088" w:author="Surette, Tobie (DFO/MPO)" w:date="2024-10-10T13:27:00Z">
              <w:rPr/>
            </w:rPrChange>
          </w:rPr>
          <w:t>pre-processing step, effectively reducing the dimensionality of NIR spectral data while</w:t>
        </w:r>
      </w:ins>
    </w:p>
    <w:p w14:paraId="5F7C41E4" w14:textId="77777777" w:rsidR="00730C7D" w:rsidRPr="00730C7D" w:rsidRDefault="00730C7D">
      <w:pPr>
        <w:autoSpaceDE w:val="0"/>
        <w:autoSpaceDN w:val="0"/>
        <w:adjustRightInd w:val="0"/>
        <w:spacing w:after="0" w:line="240" w:lineRule="auto"/>
        <w:rPr>
          <w:ins w:id="1089" w:author="Surette, Tobie (DFO/MPO)" w:date="2024-10-10T13:26:00Z"/>
          <w:rFonts w:ascii="CMR10" w:eastAsia="CMR10" w:cs="CMR10"/>
          <w:color w:val="000000"/>
          <w:kern w:val="0"/>
          <w:sz w:val="20"/>
          <w:szCs w:val="20"/>
          <w:rPrChange w:id="1090" w:author="Surette, Tobie (DFO/MPO)" w:date="2024-10-10T13:27:00Z">
            <w:rPr>
              <w:ins w:id="1091" w:author="Surette, Tobie (DFO/MPO)" w:date="2024-10-10T13:26:00Z"/>
            </w:rPr>
          </w:rPrChange>
        </w:rPr>
        <w:pPrChange w:id="1092" w:author="Surette, Tobie (DFO/MPO)" w:date="2024-10-10T13:27:00Z">
          <w:pPr>
            <w:pStyle w:val="ListParagraph"/>
            <w:numPr>
              <w:numId w:val="3"/>
            </w:numPr>
            <w:autoSpaceDE w:val="0"/>
            <w:autoSpaceDN w:val="0"/>
            <w:adjustRightInd w:val="0"/>
            <w:spacing w:after="0" w:line="240" w:lineRule="auto"/>
            <w:ind w:hanging="360"/>
          </w:pPr>
        </w:pPrChange>
      </w:pPr>
      <w:ins w:id="1093" w:author="Surette, Tobie (DFO/MPO)" w:date="2024-10-10T13:26:00Z">
        <w:r w:rsidRPr="00730C7D">
          <w:rPr>
            <w:rFonts w:ascii="CMR10" w:eastAsia="CMR10" w:cs="CMR10"/>
            <w:color w:val="000000"/>
            <w:kern w:val="0"/>
            <w:sz w:val="20"/>
            <w:szCs w:val="20"/>
            <w:rPrChange w:id="1094" w:author="Surette, Tobie (DFO/MPO)" w:date="2024-10-10T13:27:00Z">
              <w:rPr/>
            </w:rPrChange>
          </w:rPr>
          <w:t>retaining the most relevant information. By transforming the original spectral features</w:t>
        </w:r>
      </w:ins>
    </w:p>
    <w:p w14:paraId="3CF8A1D1" w14:textId="77777777" w:rsidR="00730C7D" w:rsidRPr="00730C7D" w:rsidRDefault="00730C7D">
      <w:pPr>
        <w:autoSpaceDE w:val="0"/>
        <w:autoSpaceDN w:val="0"/>
        <w:adjustRightInd w:val="0"/>
        <w:spacing w:after="0" w:line="240" w:lineRule="auto"/>
        <w:rPr>
          <w:ins w:id="1095" w:author="Surette, Tobie (DFO/MPO)" w:date="2024-10-10T13:26:00Z"/>
          <w:rFonts w:ascii="CMR10" w:eastAsia="CMR10" w:cs="CMR10"/>
          <w:color w:val="000000"/>
          <w:kern w:val="0"/>
          <w:sz w:val="20"/>
          <w:szCs w:val="20"/>
          <w:rPrChange w:id="1096" w:author="Surette, Tobie (DFO/MPO)" w:date="2024-10-10T13:27:00Z">
            <w:rPr>
              <w:ins w:id="1097" w:author="Surette, Tobie (DFO/MPO)" w:date="2024-10-10T13:26:00Z"/>
            </w:rPr>
          </w:rPrChange>
        </w:rPr>
        <w:pPrChange w:id="1098" w:author="Surette, Tobie (DFO/MPO)" w:date="2024-10-10T13:27:00Z">
          <w:pPr>
            <w:pStyle w:val="ListParagraph"/>
            <w:numPr>
              <w:numId w:val="3"/>
            </w:numPr>
            <w:autoSpaceDE w:val="0"/>
            <w:autoSpaceDN w:val="0"/>
            <w:adjustRightInd w:val="0"/>
            <w:spacing w:after="0" w:line="240" w:lineRule="auto"/>
            <w:ind w:hanging="360"/>
          </w:pPr>
        </w:pPrChange>
      </w:pPr>
      <w:ins w:id="1099" w:author="Surette, Tobie (DFO/MPO)" w:date="2024-10-10T13:26:00Z">
        <w:r w:rsidRPr="00730C7D">
          <w:rPr>
            <w:rFonts w:ascii="CMR10" w:eastAsia="CMR10" w:cs="CMR10"/>
            <w:color w:val="000000"/>
            <w:kern w:val="0"/>
            <w:sz w:val="20"/>
            <w:szCs w:val="20"/>
            <w:rPrChange w:id="1100" w:author="Surette, Tobie (DFO/MPO)" w:date="2024-10-10T13:27:00Z">
              <w:rPr/>
            </w:rPrChange>
          </w:rPr>
          <w:t>into a lower-dimensional space defined by principal components, PCA simplifies</w:t>
        </w:r>
      </w:ins>
    </w:p>
    <w:p w14:paraId="2964AE89" w14:textId="77777777" w:rsidR="00730C7D" w:rsidRPr="00730C7D" w:rsidRDefault="00730C7D">
      <w:pPr>
        <w:autoSpaceDE w:val="0"/>
        <w:autoSpaceDN w:val="0"/>
        <w:adjustRightInd w:val="0"/>
        <w:spacing w:after="0" w:line="240" w:lineRule="auto"/>
        <w:rPr>
          <w:ins w:id="1101" w:author="Surette, Tobie (DFO/MPO)" w:date="2024-10-10T13:26:00Z"/>
          <w:rFonts w:ascii="CMR10" w:eastAsia="CMR10" w:cs="CMR10"/>
          <w:color w:val="000000"/>
          <w:kern w:val="0"/>
          <w:sz w:val="20"/>
          <w:szCs w:val="20"/>
          <w:rPrChange w:id="1102" w:author="Surette, Tobie (DFO/MPO)" w:date="2024-10-10T13:27:00Z">
            <w:rPr>
              <w:ins w:id="1103" w:author="Surette, Tobie (DFO/MPO)" w:date="2024-10-10T13:26:00Z"/>
            </w:rPr>
          </w:rPrChange>
        </w:rPr>
        <w:pPrChange w:id="1104" w:author="Surette, Tobie (DFO/MPO)" w:date="2024-10-10T13:27:00Z">
          <w:pPr>
            <w:pStyle w:val="ListParagraph"/>
            <w:numPr>
              <w:numId w:val="3"/>
            </w:numPr>
            <w:autoSpaceDE w:val="0"/>
            <w:autoSpaceDN w:val="0"/>
            <w:adjustRightInd w:val="0"/>
            <w:spacing w:after="0" w:line="240" w:lineRule="auto"/>
            <w:ind w:hanging="360"/>
          </w:pPr>
        </w:pPrChange>
      </w:pPr>
      <w:ins w:id="1105" w:author="Surette, Tobie (DFO/MPO)" w:date="2024-10-10T13:26:00Z">
        <w:r w:rsidRPr="00730C7D">
          <w:rPr>
            <w:rFonts w:ascii="CMR10" w:eastAsia="CMR10" w:cs="CMR10"/>
            <w:color w:val="000000"/>
            <w:kern w:val="0"/>
            <w:sz w:val="20"/>
            <w:szCs w:val="20"/>
            <w:rPrChange w:id="1106" w:author="Surette, Tobie (DFO/MPO)" w:date="2024-10-10T13:27:00Z">
              <w:rPr/>
            </w:rPrChange>
          </w:rPr>
          <w:t>the subsequent classification task and improves computational efficiency. Next, MLP,</w:t>
        </w:r>
      </w:ins>
    </w:p>
    <w:p w14:paraId="16888EEB" w14:textId="77777777" w:rsidR="00730C7D" w:rsidRPr="00730C7D" w:rsidRDefault="00730C7D">
      <w:pPr>
        <w:autoSpaceDE w:val="0"/>
        <w:autoSpaceDN w:val="0"/>
        <w:adjustRightInd w:val="0"/>
        <w:spacing w:after="0" w:line="240" w:lineRule="auto"/>
        <w:rPr>
          <w:ins w:id="1107" w:author="Surette, Tobie (DFO/MPO)" w:date="2024-10-10T13:26:00Z"/>
          <w:rFonts w:ascii="CMR10" w:eastAsia="CMR10" w:cs="CMR10"/>
          <w:color w:val="000000"/>
          <w:kern w:val="0"/>
          <w:sz w:val="20"/>
          <w:szCs w:val="20"/>
          <w:rPrChange w:id="1108" w:author="Surette, Tobie (DFO/MPO)" w:date="2024-10-10T13:27:00Z">
            <w:rPr>
              <w:ins w:id="1109" w:author="Surette, Tobie (DFO/MPO)" w:date="2024-10-10T13:26:00Z"/>
            </w:rPr>
          </w:rPrChange>
        </w:rPr>
        <w:pPrChange w:id="1110" w:author="Surette, Tobie (DFO/MPO)" w:date="2024-10-10T13:27:00Z">
          <w:pPr>
            <w:pStyle w:val="ListParagraph"/>
            <w:numPr>
              <w:numId w:val="3"/>
            </w:numPr>
            <w:autoSpaceDE w:val="0"/>
            <w:autoSpaceDN w:val="0"/>
            <w:adjustRightInd w:val="0"/>
            <w:spacing w:after="0" w:line="240" w:lineRule="auto"/>
            <w:ind w:hanging="360"/>
          </w:pPr>
        </w:pPrChange>
      </w:pPr>
      <w:ins w:id="1111" w:author="Surette, Tobie (DFO/MPO)" w:date="2024-10-10T13:26:00Z">
        <w:r w:rsidRPr="00730C7D">
          <w:rPr>
            <w:rFonts w:ascii="CMR10" w:eastAsia="CMR10" w:cs="CMR10"/>
            <w:color w:val="000000"/>
            <w:kern w:val="0"/>
            <w:sz w:val="20"/>
            <w:szCs w:val="20"/>
            <w:rPrChange w:id="1112" w:author="Surette, Tobie (DFO/MPO)" w:date="2024-10-10T13:27:00Z">
              <w:rPr/>
            </w:rPrChange>
          </w:rPr>
          <w:t>a type of artificial neural network known for its ability to learn complex patterns and</w:t>
        </w:r>
      </w:ins>
    </w:p>
    <w:p w14:paraId="0FDF9C59" w14:textId="77777777" w:rsidR="00730C7D" w:rsidRPr="00730C7D" w:rsidRDefault="00730C7D">
      <w:pPr>
        <w:autoSpaceDE w:val="0"/>
        <w:autoSpaceDN w:val="0"/>
        <w:adjustRightInd w:val="0"/>
        <w:spacing w:after="0" w:line="240" w:lineRule="auto"/>
        <w:rPr>
          <w:ins w:id="1113" w:author="Surette, Tobie (DFO/MPO)" w:date="2024-10-10T13:26:00Z"/>
          <w:rFonts w:ascii="CMR10" w:eastAsia="CMR10" w:cs="CMR10"/>
          <w:color w:val="000000"/>
          <w:kern w:val="0"/>
          <w:sz w:val="20"/>
          <w:szCs w:val="20"/>
          <w:rPrChange w:id="1114" w:author="Surette, Tobie (DFO/MPO)" w:date="2024-10-10T13:27:00Z">
            <w:rPr>
              <w:ins w:id="1115" w:author="Surette, Tobie (DFO/MPO)" w:date="2024-10-10T13:26:00Z"/>
            </w:rPr>
          </w:rPrChange>
        </w:rPr>
        <w:pPrChange w:id="1116" w:author="Surette, Tobie (DFO/MPO)" w:date="2024-10-10T13:27:00Z">
          <w:pPr>
            <w:pStyle w:val="ListParagraph"/>
            <w:numPr>
              <w:numId w:val="3"/>
            </w:numPr>
            <w:autoSpaceDE w:val="0"/>
            <w:autoSpaceDN w:val="0"/>
            <w:adjustRightInd w:val="0"/>
            <w:spacing w:after="0" w:line="240" w:lineRule="auto"/>
            <w:ind w:hanging="360"/>
          </w:pPr>
        </w:pPrChange>
      </w:pPr>
      <w:ins w:id="1117" w:author="Surette, Tobie (DFO/MPO)" w:date="2024-10-10T13:26:00Z">
        <w:r w:rsidRPr="00730C7D">
          <w:rPr>
            <w:rFonts w:ascii="CMR10" w:eastAsia="CMR10" w:cs="CMR10"/>
            <w:color w:val="000000"/>
            <w:kern w:val="0"/>
            <w:sz w:val="20"/>
            <w:szCs w:val="20"/>
            <w:rPrChange w:id="1118" w:author="Surette, Tobie (DFO/MPO)" w:date="2024-10-10T13:27:00Z">
              <w:rPr/>
            </w:rPrChange>
          </w:rPr>
          <w:t>relationships within data, is used for classification [</w:t>
        </w:r>
        <w:r w:rsidRPr="00730C7D">
          <w:rPr>
            <w:rFonts w:ascii="CMR10" w:eastAsia="CMR10" w:cs="CMR10"/>
            <w:color w:val="0000FF"/>
            <w:kern w:val="0"/>
            <w:sz w:val="20"/>
            <w:szCs w:val="20"/>
            <w:rPrChange w:id="1119" w:author="Surette, Tobie (DFO/MPO)" w:date="2024-10-10T13:27:00Z">
              <w:rPr>
                <w:color w:val="0000FF"/>
              </w:rPr>
            </w:rPrChange>
          </w:rPr>
          <w:t>17</w:t>
        </w:r>
        <w:r w:rsidRPr="00730C7D">
          <w:rPr>
            <w:rFonts w:ascii="CMR10" w:eastAsia="CMR10" w:cs="CMR10"/>
            <w:color w:val="000000"/>
            <w:kern w:val="0"/>
            <w:sz w:val="20"/>
            <w:szCs w:val="20"/>
            <w:rPrChange w:id="1120" w:author="Surette, Tobie (DFO/MPO)" w:date="2024-10-10T13:27:00Z">
              <w:rPr/>
            </w:rPrChange>
          </w:rPr>
          <w:t>]. The MLP takes advantage</w:t>
        </w:r>
      </w:ins>
    </w:p>
    <w:p w14:paraId="107DC70B" w14:textId="77777777" w:rsidR="00730C7D" w:rsidRPr="00730C7D" w:rsidRDefault="00730C7D">
      <w:pPr>
        <w:autoSpaceDE w:val="0"/>
        <w:autoSpaceDN w:val="0"/>
        <w:adjustRightInd w:val="0"/>
        <w:spacing w:after="0" w:line="240" w:lineRule="auto"/>
        <w:rPr>
          <w:ins w:id="1121" w:author="Surette, Tobie (DFO/MPO)" w:date="2024-10-10T13:26:00Z"/>
          <w:rFonts w:ascii="CMR10" w:eastAsia="CMR10" w:cs="CMR10"/>
          <w:color w:val="000000"/>
          <w:kern w:val="0"/>
          <w:sz w:val="20"/>
          <w:szCs w:val="20"/>
          <w:rPrChange w:id="1122" w:author="Surette, Tobie (DFO/MPO)" w:date="2024-10-10T13:27:00Z">
            <w:rPr>
              <w:ins w:id="1123" w:author="Surette, Tobie (DFO/MPO)" w:date="2024-10-10T13:26:00Z"/>
            </w:rPr>
          </w:rPrChange>
        </w:rPr>
        <w:pPrChange w:id="1124" w:author="Surette, Tobie (DFO/MPO)" w:date="2024-10-10T13:27:00Z">
          <w:pPr>
            <w:pStyle w:val="ListParagraph"/>
            <w:numPr>
              <w:numId w:val="3"/>
            </w:numPr>
            <w:autoSpaceDE w:val="0"/>
            <w:autoSpaceDN w:val="0"/>
            <w:adjustRightInd w:val="0"/>
            <w:spacing w:after="0" w:line="240" w:lineRule="auto"/>
            <w:ind w:hanging="360"/>
          </w:pPr>
        </w:pPrChange>
      </w:pPr>
      <w:ins w:id="1125" w:author="Surette, Tobie (DFO/MPO)" w:date="2024-10-10T13:26:00Z">
        <w:r w:rsidRPr="00730C7D">
          <w:rPr>
            <w:rFonts w:ascii="CMR10" w:eastAsia="CMR10" w:cs="CMR10"/>
            <w:color w:val="000000"/>
            <w:kern w:val="0"/>
            <w:sz w:val="20"/>
            <w:szCs w:val="20"/>
            <w:rPrChange w:id="1126" w:author="Surette, Tobie (DFO/MPO)" w:date="2024-10-10T13:27:00Z">
              <w:rPr/>
            </w:rPrChange>
          </w:rPr>
          <w:t>of the reduced-dimensional feature space generated by the PCA to efficiently discern</w:t>
        </w:r>
      </w:ins>
    </w:p>
    <w:p w14:paraId="4449BA20" w14:textId="77777777" w:rsidR="00730C7D" w:rsidRPr="00730C7D" w:rsidRDefault="00730C7D">
      <w:pPr>
        <w:autoSpaceDE w:val="0"/>
        <w:autoSpaceDN w:val="0"/>
        <w:adjustRightInd w:val="0"/>
        <w:spacing w:after="0" w:line="240" w:lineRule="auto"/>
        <w:rPr>
          <w:ins w:id="1127" w:author="Surette, Tobie (DFO/MPO)" w:date="2024-10-10T13:26:00Z"/>
          <w:rFonts w:ascii="CMR10" w:eastAsia="CMR10" w:cs="CMR10"/>
          <w:color w:val="000000"/>
          <w:kern w:val="0"/>
          <w:sz w:val="20"/>
          <w:szCs w:val="20"/>
          <w:rPrChange w:id="1128" w:author="Surette, Tobie (DFO/MPO)" w:date="2024-10-10T13:27:00Z">
            <w:rPr>
              <w:ins w:id="1129" w:author="Surette, Tobie (DFO/MPO)" w:date="2024-10-10T13:26:00Z"/>
            </w:rPr>
          </w:rPrChange>
        </w:rPr>
        <w:pPrChange w:id="1130" w:author="Surette, Tobie (DFO/MPO)" w:date="2024-10-10T13:27:00Z">
          <w:pPr>
            <w:pStyle w:val="ListParagraph"/>
            <w:numPr>
              <w:numId w:val="3"/>
            </w:numPr>
            <w:autoSpaceDE w:val="0"/>
            <w:autoSpaceDN w:val="0"/>
            <w:adjustRightInd w:val="0"/>
            <w:spacing w:after="0" w:line="240" w:lineRule="auto"/>
            <w:ind w:hanging="360"/>
          </w:pPr>
        </w:pPrChange>
      </w:pPr>
      <w:ins w:id="1131" w:author="Surette, Tobie (DFO/MPO)" w:date="2024-10-10T13:26:00Z">
        <w:r w:rsidRPr="00730C7D">
          <w:rPr>
            <w:rFonts w:ascii="CMR10" w:eastAsia="CMR10" w:cs="CMR10"/>
            <w:color w:val="000000"/>
            <w:kern w:val="0"/>
            <w:sz w:val="20"/>
            <w:szCs w:val="20"/>
            <w:rPrChange w:id="1132" w:author="Surette, Tobie (DFO/MPO)" w:date="2024-10-10T13:27:00Z">
              <w:rPr/>
            </w:rPrChange>
          </w:rPr>
          <w:t>subtle spectral variations indicative of different crab shell states. Through iterative</w:t>
        </w:r>
      </w:ins>
    </w:p>
    <w:p w14:paraId="5B764241" w14:textId="77777777" w:rsidR="00730C7D" w:rsidRPr="00730C7D" w:rsidRDefault="00730C7D">
      <w:pPr>
        <w:autoSpaceDE w:val="0"/>
        <w:autoSpaceDN w:val="0"/>
        <w:adjustRightInd w:val="0"/>
        <w:spacing w:after="0" w:line="240" w:lineRule="auto"/>
        <w:rPr>
          <w:ins w:id="1133" w:author="Surette, Tobie (DFO/MPO)" w:date="2024-10-10T13:26:00Z"/>
          <w:rFonts w:ascii="CMR10" w:eastAsia="CMR10" w:cs="CMR10"/>
          <w:color w:val="000000"/>
          <w:kern w:val="0"/>
          <w:sz w:val="20"/>
          <w:szCs w:val="20"/>
          <w:rPrChange w:id="1134" w:author="Surette, Tobie (DFO/MPO)" w:date="2024-10-10T13:27:00Z">
            <w:rPr>
              <w:ins w:id="1135" w:author="Surette, Tobie (DFO/MPO)" w:date="2024-10-10T13:26:00Z"/>
            </w:rPr>
          </w:rPrChange>
        </w:rPr>
        <w:pPrChange w:id="1136" w:author="Surette, Tobie (DFO/MPO)" w:date="2024-10-10T13:27:00Z">
          <w:pPr>
            <w:pStyle w:val="ListParagraph"/>
            <w:numPr>
              <w:numId w:val="3"/>
            </w:numPr>
            <w:autoSpaceDE w:val="0"/>
            <w:autoSpaceDN w:val="0"/>
            <w:adjustRightInd w:val="0"/>
            <w:spacing w:after="0" w:line="240" w:lineRule="auto"/>
            <w:ind w:hanging="360"/>
          </w:pPr>
        </w:pPrChange>
      </w:pPr>
      <w:ins w:id="1137" w:author="Surette, Tobie (DFO/MPO)" w:date="2024-10-10T13:26:00Z">
        <w:r w:rsidRPr="00730C7D">
          <w:rPr>
            <w:rFonts w:ascii="CMR10" w:eastAsia="CMR10" w:cs="CMR10"/>
            <w:color w:val="000000"/>
            <w:kern w:val="0"/>
            <w:sz w:val="20"/>
            <w:szCs w:val="20"/>
            <w:rPrChange w:id="1138" w:author="Surette, Tobie (DFO/MPO)" w:date="2024-10-10T13:27:00Z">
              <w:rPr/>
            </w:rPrChange>
          </w:rPr>
          <w:t>7</w:t>
        </w:r>
      </w:ins>
    </w:p>
    <w:p w14:paraId="62D88F47" w14:textId="77777777" w:rsidR="00730C7D" w:rsidRPr="00730C7D" w:rsidRDefault="00730C7D">
      <w:pPr>
        <w:autoSpaceDE w:val="0"/>
        <w:autoSpaceDN w:val="0"/>
        <w:adjustRightInd w:val="0"/>
        <w:spacing w:after="0" w:line="240" w:lineRule="auto"/>
        <w:rPr>
          <w:ins w:id="1139" w:author="Surette, Tobie (DFO/MPO)" w:date="2024-10-10T13:26:00Z"/>
          <w:rFonts w:ascii="CMR10" w:eastAsia="CMR10" w:cs="CMR10"/>
          <w:color w:val="000000"/>
          <w:kern w:val="0"/>
          <w:sz w:val="20"/>
          <w:szCs w:val="20"/>
          <w:rPrChange w:id="1140" w:author="Surette, Tobie (DFO/MPO)" w:date="2024-10-10T13:27:00Z">
            <w:rPr>
              <w:ins w:id="1141" w:author="Surette, Tobie (DFO/MPO)" w:date="2024-10-10T13:26:00Z"/>
            </w:rPr>
          </w:rPrChange>
        </w:rPr>
        <w:pPrChange w:id="1142" w:author="Surette, Tobie (DFO/MPO)" w:date="2024-10-10T13:27:00Z">
          <w:pPr>
            <w:pStyle w:val="ListParagraph"/>
            <w:numPr>
              <w:numId w:val="3"/>
            </w:numPr>
            <w:autoSpaceDE w:val="0"/>
            <w:autoSpaceDN w:val="0"/>
            <w:adjustRightInd w:val="0"/>
            <w:spacing w:after="0" w:line="240" w:lineRule="auto"/>
            <w:ind w:hanging="360"/>
          </w:pPr>
        </w:pPrChange>
      </w:pPr>
      <w:ins w:id="1143" w:author="Surette, Tobie (DFO/MPO)" w:date="2024-10-10T13:26:00Z">
        <w:r w:rsidRPr="00730C7D">
          <w:rPr>
            <w:rFonts w:ascii="CMBX10" w:eastAsia="CMBX10" w:cs="CMBX10"/>
            <w:color w:val="000000"/>
            <w:kern w:val="0"/>
            <w:sz w:val="20"/>
            <w:szCs w:val="20"/>
            <w:rPrChange w:id="1144" w:author="Surette, Tobie (DFO/MPO)" w:date="2024-10-10T13:27:00Z">
              <w:rPr>
                <w:rFonts w:ascii="CMBX10" w:eastAsia="CMBX10" w:cs="CMBX10"/>
              </w:rPr>
            </w:rPrChange>
          </w:rPr>
          <w:t>Table 2</w:t>
        </w:r>
        <w:r w:rsidRPr="00730C7D">
          <w:rPr>
            <w:rFonts w:ascii="CMR10" w:eastAsia="CMR10" w:cs="CMR10"/>
            <w:color w:val="000000"/>
            <w:kern w:val="0"/>
            <w:sz w:val="20"/>
            <w:szCs w:val="20"/>
            <w:rPrChange w:id="1145" w:author="Surette, Tobie (DFO/MPO)" w:date="2024-10-10T13:27:00Z">
              <w:rPr/>
            </w:rPrChange>
          </w:rPr>
          <w:t>: Description of the fields in the dataset.</w:t>
        </w:r>
      </w:ins>
    </w:p>
    <w:p w14:paraId="28FD8491" w14:textId="77777777" w:rsidR="00730C7D" w:rsidRPr="00730C7D" w:rsidRDefault="00730C7D">
      <w:pPr>
        <w:autoSpaceDE w:val="0"/>
        <w:autoSpaceDN w:val="0"/>
        <w:adjustRightInd w:val="0"/>
        <w:spacing w:after="0" w:line="240" w:lineRule="auto"/>
        <w:rPr>
          <w:ins w:id="1146" w:author="Surette, Tobie (DFO/MPO)" w:date="2024-10-10T13:26:00Z"/>
          <w:rFonts w:ascii="CMR8" w:eastAsia="CMR8" w:cs="CMR8"/>
          <w:color w:val="000000"/>
          <w:kern w:val="0"/>
          <w:sz w:val="16"/>
          <w:szCs w:val="16"/>
          <w:rPrChange w:id="1147" w:author="Surette, Tobie (DFO/MPO)" w:date="2024-10-10T13:27:00Z">
            <w:rPr>
              <w:ins w:id="1148" w:author="Surette, Tobie (DFO/MPO)" w:date="2024-10-10T13:26:00Z"/>
            </w:rPr>
          </w:rPrChange>
        </w:rPr>
        <w:pPrChange w:id="1149" w:author="Surette, Tobie (DFO/MPO)" w:date="2024-10-10T13:27:00Z">
          <w:pPr>
            <w:pStyle w:val="ListParagraph"/>
            <w:numPr>
              <w:numId w:val="3"/>
            </w:numPr>
            <w:autoSpaceDE w:val="0"/>
            <w:autoSpaceDN w:val="0"/>
            <w:adjustRightInd w:val="0"/>
            <w:spacing w:after="0" w:line="240" w:lineRule="auto"/>
            <w:ind w:hanging="360"/>
          </w:pPr>
        </w:pPrChange>
      </w:pPr>
      <w:ins w:id="1150" w:author="Surette, Tobie (DFO/MPO)" w:date="2024-10-10T13:26:00Z">
        <w:r w:rsidRPr="00730C7D">
          <w:rPr>
            <w:rFonts w:ascii="CMR8" w:eastAsia="CMR8" w:cs="CMR8"/>
            <w:color w:val="000000"/>
            <w:kern w:val="0"/>
            <w:sz w:val="16"/>
            <w:szCs w:val="16"/>
            <w:rPrChange w:id="1151" w:author="Surette, Tobie (DFO/MPO)" w:date="2024-10-10T13:27:00Z">
              <w:rPr/>
            </w:rPrChange>
          </w:rPr>
          <w:t>Field Description</w:t>
        </w:r>
      </w:ins>
    </w:p>
    <w:p w14:paraId="20D36620" w14:textId="77777777" w:rsidR="00730C7D" w:rsidRPr="00730C7D" w:rsidRDefault="00730C7D">
      <w:pPr>
        <w:autoSpaceDE w:val="0"/>
        <w:autoSpaceDN w:val="0"/>
        <w:adjustRightInd w:val="0"/>
        <w:spacing w:after="0" w:line="240" w:lineRule="auto"/>
        <w:rPr>
          <w:ins w:id="1152" w:author="Surette, Tobie (DFO/MPO)" w:date="2024-10-10T13:26:00Z"/>
          <w:rFonts w:ascii="CMR8" w:eastAsia="CMR8" w:cs="CMR8"/>
          <w:color w:val="000000"/>
          <w:kern w:val="0"/>
          <w:sz w:val="16"/>
          <w:szCs w:val="16"/>
          <w:rPrChange w:id="1153" w:author="Surette, Tobie (DFO/MPO)" w:date="2024-10-10T13:27:00Z">
            <w:rPr>
              <w:ins w:id="1154" w:author="Surette, Tobie (DFO/MPO)" w:date="2024-10-10T13:26:00Z"/>
            </w:rPr>
          </w:rPrChange>
        </w:rPr>
        <w:pPrChange w:id="1155"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1156" w:author="Surette, Tobie (DFO/MPO)" w:date="2024-10-10T13:26:00Z">
        <w:r w:rsidRPr="00730C7D">
          <w:rPr>
            <w:rFonts w:ascii="CMBX8" w:eastAsia="CMBX8" w:cs="CMBX8"/>
            <w:color w:val="000000"/>
            <w:kern w:val="0"/>
            <w:sz w:val="16"/>
            <w:szCs w:val="16"/>
            <w:rPrChange w:id="1157" w:author="Surette, Tobie (DFO/MPO)" w:date="2024-10-10T13:27:00Z">
              <w:rPr>
                <w:rFonts w:ascii="CMBX8" w:eastAsia="CMBX8" w:cs="CMBX8"/>
              </w:rPr>
            </w:rPrChange>
          </w:rPr>
          <w:t>crab.number</w:t>
        </w:r>
        <w:proofErr w:type="spellEnd"/>
        <w:r w:rsidRPr="00730C7D">
          <w:rPr>
            <w:rFonts w:ascii="CMBX8" w:eastAsia="CMBX8" w:cs="CMBX8"/>
            <w:color w:val="000000"/>
            <w:kern w:val="0"/>
            <w:sz w:val="16"/>
            <w:szCs w:val="16"/>
            <w:rPrChange w:id="1158" w:author="Surette, Tobie (DFO/MPO)" w:date="2024-10-10T13:27:00Z">
              <w:rPr>
                <w:rFonts w:ascii="CMBX8" w:eastAsia="CMBX8" w:cs="CMBX8"/>
              </w:rPr>
            </w:rPrChange>
          </w:rPr>
          <w:t xml:space="preserve"> </w:t>
        </w:r>
        <w:r w:rsidRPr="00730C7D">
          <w:rPr>
            <w:rFonts w:ascii="CMR8" w:eastAsia="CMR8" w:cs="CMR8"/>
            <w:color w:val="000000"/>
            <w:kern w:val="0"/>
            <w:sz w:val="16"/>
            <w:szCs w:val="16"/>
            <w:rPrChange w:id="1159" w:author="Surette, Tobie (DFO/MPO)" w:date="2024-10-10T13:27:00Z">
              <w:rPr/>
            </w:rPrChange>
          </w:rPr>
          <w:t>A unique identification number was assigned to each captured crab to facilitate individual</w:t>
        </w:r>
      </w:ins>
    </w:p>
    <w:p w14:paraId="69019CFC" w14:textId="77777777" w:rsidR="00730C7D" w:rsidRPr="00730C7D" w:rsidRDefault="00730C7D">
      <w:pPr>
        <w:autoSpaceDE w:val="0"/>
        <w:autoSpaceDN w:val="0"/>
        <w:adjustRightInd w:val="0"/>
        <w:spacing w:after="0" w:line="240" w:lineRule="auto"/>
        <w:rPr>
          <w:ins w:id="1160" w:author="Surette, Tobie (DFO/MPO)" w:date="2024-10-10T13:26:00Z"/>
          <w:rFonts w:ascii="CMR8" w:eastAsia="CMR8" w:cs="CMR8"/>
          <w:color w:val="000000"/>
          <w:kern w:val="0"/>
          <w:sz w:val="16"/>
          <w:szCs w:val="16"/>
          <w:rPrChange w:id="1161" w:author="Surette, Tobie (DFO/MPO)" w:date="2024-10-10T13:27:00Z">
            <w:rPr>
              <w:ins w:id="1162" w:author="Surette, Tobie (DFO/MPO)" w:date="2024-10-10T13:26:00Z"/>
            </w:rPr>
          </w:rPrChange>
        </w:rPr>
        <w:pPrChange w:id="1163" w:author="Surette, Tobie (DFO/MPO)" w:date="2024-10-10T13:27:00Z">
          <w:pPr>
            <w:pStyle w:val="ListParagraph"/>
            <w:numPr>
              <w:numId w:val="3"/>
            </w:numPr>
            <w:autoSpaceDE w:val="0"/>
            <w:autoSpaceDN w:val="0"/>
            <w:adjustRightInd w:val="0"/>
            <w:spacing w:after="0" w:line="240" w:lineRule="auto"/>
            <w:ind w:hanging="360"/>
          </w:pPr>
        </w:pPrChange>
      </w:pPr>
      <w:ins w:id="1164" w:author="Surette, Tobie (DFO/MPO)" w:date="2024-10-10T13:26:00Z">
        <w:r w:rsidRPr="00730C7D">
          <w:rPr>
            <w:rFonts w:ascii="CMR8" w:eastAsia="CMR8" w:cs="CMR8"/>
            <w:color w:val="000000"/>
            <w:kern w:val="0"/>
            <w:sz w:val="16"/>
            <w:szCs w:val="16"/>
            <w:rPrChange w:id="1165" w:author="Surette, Tobie (DFO/MPO)" w:date="2024-10-10T13:27:00Z">
              <w:rPr/>
            </w:rPrChange>
          </w:rPr>
          <w:t>tracking and data management throughout the study.</w:t>
        </w:r>
      </w:ins>
    </w:p>
    <w:p w14:paraId="7DF054B2" w14:textId="77777777" w:rsidR="00730C7D" w:rsidRPr="00730C7D" w:rsidRDefault="00730C7D">
      <w:pPr>
        <w:autoSpaceDE w:val="0"/>
        <w:autoSpaceDN w:val="0"/>
        <w:adjustRightInd w:val="0"/>
        <w:spacing w:after="0" w:line="240" w:lineRule="auto"/>
        <w:rPr>
          <w:ins w:id="1166" w:author="Surette, Tobie (DFO/MPO)" w:date="2024-10-10T13:26:00Z"/>
          <w:rFonts w:ascii="CMR8" w:eastAsia="CMR8" w:cs="CMR8"/>
          <w:color w:val="000000"/>
          <w:kern w:val="0"/>
          <w:sz w:val="16"/>
          <w:szCs w:val="16"/>
          <w:rPrChange w:id="1167" w:author="Surette, Tobie (DFO/MPO)" w:date="2024-10-10T13:27:00Z">
            <w:rPr>
              <w:ins w:id="1168" w:author="Surette, Tobie (DFO/MPO)" w:date="2024-10-10T13:26:00Z"/>
            </w:rPr>
          </w:rPrChange>
        </w:rPr>
        <w:pPrChange w:id="1169" w:author="Surette, Tobie (DFO/MPO)" w:date="2024-10-10T13:27:00Z">
          <w:pPr>
            <w:pStyle w:val="ListParagraph"/>
            <w:numPr>
              <w:numId w:val="3"/>
            </w:numPr>
            <w:autoSpaceDE w:val="0"/>
            <w:autoSpaceDN w:val="0"/>
            <w:adjustRightInd w:val="0"/>
            <w:spacing w:after="0" w:line="240" w:lineRule="auto"/>
            <w:ind w:hanging="360"/>
          </w:pPr>
        </w:pPrChange>
      </w:pPr>
      <w:ins w:id="1170" w:author="Surette, Tobie (DFO/MPO)" w:date="2024-10-10T13:26:00Z">
        <w:r w:rsidRPr="00730C7D">
          <w:rPr>
            <w:rFonts w:ascii="CMBX8" w:eastAsia="CMBX8" w:cs="CMBX8"/>
            <w:color w:val="000000"/>
            <w:kern w:val="0"/>
            <w:sz w:val="16"/>
            <w:szCs w:val="16"/>
            <w:rPrChange w:id="1171" w:author="Surette, Tobie (DFO/MPO)" w:date="2024-10-10T13:27:00Z">
              <w:rPr>
                <w:rFonts w:ascii="CMBX8" w:eastAsia="CMBX8" w:cs="CMBX8"/>
              </w:rPr>
            </w:rPrChange>
          </w:rPr>
          <w:t xml:space="preserve">sex </w:t>
        </w:r>
        <w:r w:rsidRPr="00730C7D">
          <w:rPr>
            <w:rFonts w:ascii="CMR8" w:eastAsia="CMR8" w:cs="CMR8"/>
            <w:color w:val="000000"/>
            <w:kern w:val="0"/>
            <w:sz w:val="16"/>
            <w:szCs w:val="16"/>
            <w:rPrChange w:id="1172" w:author="Surette, Tobie (DFO/MPO)" w:date="2024-10-10T13:27:00Z">
              <w:rPr/>
            </w:rPrChange>
          </w:rPr>
          <w:t>The sex of each crab was recorded, distinguishing between male and female specimens,</w:t>
        </w:r>
      </w:ins>
    </w:p>
    <w:p w14:paraId="07EE391D" w14:textId="77777777" w:rsidR="00730C7D" w:rsidRPr="00730C7D" w:rsidRDefault="00730C7D">
      <w:pPr>
        <w:autoSpaceDE w:val="0"/>
        <w:autoSpaceDN w:val="0"/>
        <w:adjustRightInd w:val="0"/>
        <w:spacing w:after="0" w:line="240" w:lineRule="auto"/>
        <w:rPr>
          <w:ins w:id="1173" w:author="Surette, Tobie (DFO/MPO)" w:date="2024-10-10T13:26:00Z"/>
          <w:rFonts w:ascii="CMR8" w:eastAsia="CMR8" w:cs="CMR8"/>
          <w:color w:val="000000"/>
          <w:kern w:val="0"/>
          <w:sz w:val="16"/>
          <w:szCs w:val="16"/>
          <w:rPrChange w:id="1174" w:author="Surette, Tobie (DFO/MPO)" w:date="2024-10-10T13:27:00Z">
            <w:rPr>
              <w:ins w:id="1175" w:author="Surette, Tobie (DFO/MPO)" w:date="2024-10-10T13:26:00Z"/>
            </w:rPr>
          </w:rPrChange>
        </w:rPr>
        <w:pPrChange w:id="1176" w:author="Surette, Tobie (DFO/MPO)" w:date="2024-10-10T13:27:00Z">
          <w:pPr>
            <w:pStyle w:val="ListParagraph"/>
            <w:numPr>
              <w:numId w:val="3"/>
            </w:numPr>
            <w:autoSpaceDE w:val="0"/>
            <w:autoSpaceDN w:val="0"/>
            <w:adjustRightInd w:val="0"/>
            <w:spacing w:after="0" w:line="240" w:lineRule="auto"/>
            <w:ind w:hanging="360"/>
          </w:pPr>
        </w:pPrChange>
      </w:pPr>
      <w:ins w:id="1177" w:author="Surette, Tobie (DFO/MPO)" w:date="2024-10-10T13:26:00Z">
        <w:r w:rsidRPr="00730C7D">
          <w:rPr>
            <w:rFonts w:ascii="CMR8" w:eastAsia="CMR8" w:cs="CMR8"/>
            <w:color w:val="000000"/>
            <w:kern w:val="0"/>
            <w:sz w:val="16"/>
            <w:szCs w:val="16"/>
            <w:rPrChange w:id="1178" w:author="Surette, Tobie (DFO/MPO)" w:date="2024-10-10T13:27:00Z">
              <w:rPr/>
            </w:rPrChange>
          </w:rPr>
          <w:t>allowing a better understanding of potential sex-related differences in shell condition.</w:t>
        </w:r>
      </w:ins>
    </w:p>
    <w:p w14:paraId="5911B82B" w14:textId="77777777" w:rsidR="00730C7D" w:rsidRPr="00730C7D" w:rsidRDefault="00730C7D">
      <w:pPr>
        <w:autoSpaceDE w:val="0"/>
        <w:autoSpaceDN w:val="0"/>
        <w:adjustRightInd w:val="0"/>
        <w:spacing w:after="0" w:line="240" w:lineRule="auto"/>
        <w:rPr>
          <w:ins w:id="1179" w:author="Surette, Tobie (DFO/MPO)" w:date="2024-10-10T13:26:00Z"/>
          <w:rFonts w:ascii="CMR8" w:eastAsia="CMR8" w:cs="CMR8"/>
          <w:color w:val="000000"/>
          <w:kern w:val="0"/>
          <w:sz w:val="16"/>
          <w:szCs w:val="16"/>
          <w:rPrChange w:id="1180" w:author="Surette, Tobie (DFO/MPO)" w:date="2024-10-10T13:27:00Z">
            <w:rPr>
              <w:ins w:id="1181" w:author="Surette, Tobie (DFO/MPO)" w:date="2024-10-10T13:26:00Z"/>
            </w:rPr>
          </w:rPrChange>
        </w:rPr>
        <w:pPrChange w:id="1182" w:author="Surette, Tobie (DFO/MPO)" w:date="2024-10-10T13:27:00Z">
          <w:pPr>
            <w:pStyle w:val="ListParagraph"/>
            <w:numPr>
              <w:numId w:val="3"/>
            </w:numPr>
            <w:autoSpaceDE w:val="0"/>
            <w:autoSpaceDN w:val="0"/>
            <w:adjustRightInd w:val="0"/>
            <w:spacing w:after="0" w:line="240" w:lineRule="auto"/>
            <w:ind w:hanging="360"/>
          </w:pPr>
        </w:pPrChange>
      </w:pPr>
      <w:ins w:id="1183" w:author="Surette, Tobie (DFO/MPO)" w:date="2024-10-10T13:26:00Z">
        <w:r w:rsidRPr="00730C7D">
          <w:rPr>
            <w:rFonts w:ascii="CMBX8" w:eastAsia="CMBX8" w:cs="CMBX8"/>
            <w:color w:val="000000"/>
            <w:kern w:val="0"/>
            <w:sz w:val="16"/>
            <w:szCs w:val="16"/>
            <w:rPrChange w:id="1184" w:author="Surette, Tobie (DFO/MPO)" w:date="2024-10-10T13:27:00Z">
              <w:rPr>
                <w:rFonts w:ascii="CMBX8" w:eastAsia="CMBX8" w:cs="CMBX8"/>
              </w:rPr>
            </w:rPrChange>
          </w:rPr>
          <w:t xml:space="preserve">width, height </w:t>
        </w:r>
        <w:r w:rsidRPr="00730C7D">
          <w:rPr>
            <w:rFonts w:ascii="CMR8" w:eastAsia="CMR8" w:cs="CMR8"/>
            <w:color w:val="000000"/>
            <w:kern w:val="0"/>
            <w:sz w:val="16"/>
            <w:szCs w:val="16"/>
            <w:rPrChange w:id="1185" w:author="Surette, Tobie (DFO/MPO)" w:date="2024-10-10T13:27:00Z">
              <w:rPr/>
            </w:rPrChange>
          </w:rPr>
          <w:t>Physical measurements, including carapace width and claw height (Chela), were</w:t>
        </w:r>
      </w:ins>
    </w:p>
    <w:p w14:paraId="17D33106" w14:textId="77777777" w:rsidR="00730C7D" w:rsidRPr="00730C7D" w:rsidRDefault="00730C7D">
      <w:pPr>
        <w:autoSpaceDE w:val="0"/>
        <w:autoSpaceDN w:val="0"/>
        <w:adjustRightInd w:val="0"/>
        <w:spacing w:after="0" w:line="240" w:lineRule="auto"/>
        <w:rPr>
          <w:ins w:id="1186" w:author="Surette, Tobie (DFO/MPO)" w:date="2024-10-10T13:26:00Z"/>
          <w:rFonts w:ascii="CMR8" w:eastAsia="CMR8" w:cs="CMR8"/>
          <w:color w:val="000000"/>
          <w:kern w:val="0"/>
          <w:sz w:val="16"/>
          <w:szCs w:val="16"/>
          <w:rPrChange w:id="1187" w:author="Surette, Tobie (DFO/MPO)" w:date="2024-10-10T13:27:00Z">
            <w:rPr>
              <w:ins w:id="1188" w:author="Surette, Tobie (DFO/MPO)" w:date="2024-10-10T13:26:00Z"/>
            </w:rPr>
          </w:rPrChange>
        </w:rPr>
        <w:pPrChange w:id="1189" w:author="Surette, Tobie (DFO/MPO)" w:date="2024-10-10T13:27:00Z">
          <w:pPr>
            <w:pStyle w:val="ListParagraph"/>
            <w:numPr>
              <w:numId w:val="3"/>
            </w:numPr>
            <w:autoSpaceDE w:val="0"/>
            <w:autoSpaceDN w:val="0"/>
            <w:adjustRightInd w:val="0"/>
            <w:spacing w:after="0" w:line="240" w:lineRule="auto"/>
            <w:ind w:hanging="360"/>
          </w:pPr>
        </w:pPrChange>
      </w:pPr>
      <w:ins w:id="1190" w:author="Surette, Tobie (DFO/MPO)" w:date="2024-10-10T13:26:00Z">
        <w:r w:rsidRPr="00730C7D">
          <w:rPr>
            <w:rFonts w:ascii="CMR8" w:eastAsia="CMR8" w:cs="CMR8"/>
            <w:color w:val="000000"/>
            <w:kern w:val="0"/>
            <w:sz w:val="16"/>
            <w:szCs w:val="16"/>
            <w:rPrChange w:id="1191" w:author="Surette, Tobie (DFO/MPO)" w:date="2024-10-10T13:27:00Z">
              <w:rPr/>
            </w:rPrChange>
          </w:rPr>
          <w:t>meticulously recorded to quantify the size and morphology of each crab.</w:t>
        </w:r>
      </w:ins>
    </w:p>
    <w:p w14:paraId="1C0C8022" w14:textId="77777777" w:rsidR="00730C7D" w:rsidRPr="00730C7D" w:rsidRDefault="00730C7D">
      <w:pPr>
        <w:autoSpaceDE w:val="0"/>
        <w:autoSpaceDN w:val="0"/>
        <w:adjustRightInd w:val="0"/>
        <w:spacing w:after="0" w:line="240" w:lineRule="auto"/>
        <w:rPr>
          <w:ins w:id="1192" w:author="Surette, Tobie (DFO/MPO)" w:date="2024-10-10T13:26:00Z"/>
          <w:rFonts w:ascii="CMR8" w:eastAsia="CMR8" w:cs="CMR8"/>
          <w:color w:val="000000"/>
          <w:kern w:val="0"/>
          <w:sz w:val="16"/>
          <w:szCs w:val="16"/>
          <w:rPrChange w:id="1193" w:author="Surette, Tobie (DFO/MPO)" w:date="2024-10-10T13:27:00Z">
            <w:rPr>
              <w:ins w:id="1194" w:author="Surette, Tobie (DFO/MPO)" w:date="2024-10-10T13:26:00Z"/>
            </w:rPr>
          </w:rPrChange>
        </w:rPr>
        <w:pPrChange w:id="1195" w:author="Surette, Tobie (DFO/MPO)" w:date="2024-10-10T13:27:00Z">
          <w:pPr>
            <w:pStyle w:val="ListParagraph"/>
            <w:numPr>
              <w:numId w:val="3"/>
            </w:numPr>
            <w:autoSpaceDE w:val="0"/>
            <w:autoSpaceDN w:val="0"/>
            <w:adjustRightInd w:val="0"/>
            <w:spacing w:after="0" w:line="240" w:lineRule="auto"/>
            <w:ind w:hanging="360"/>
          </w:pPr>
        </w:pPrChange>
      </w:pPr>
      <w:ins w:id="1196" w:author="Surette, Tobie (DFO/MPO)" w:date="2024-10-10T13:26:00Z">
        <w:r w:rsidRPr="00730C7D">
          <w:rPr>
            <w:rFonts w:ascii="CMBX8" w:eastAsia="CMBX8" w:cs="CMBX8"/>
            <w:color w:val="000000"/>
            <w:kern w:val="0"/>
            <w:sz w:val="16"/>
            <w:szCs w:val="16"/>
            <w:rPrChange w:id="1197" w:author="Surette, Tobie (DFO/MPO)" w:date="2024-10-10T13:27:00Z">
              <w:rPr>
                <w:rFonts w:ascii="CMBX8" w:eastAsia="CMBX8" w:cs="CMBX8"/>
              </w:rPr>
            </w:rPrChange>
          </w:rPr>
          <w:t xml:space="preserve">durometer </w:t>
        </w:r>
        <w:r w:rsidRPr="00730C7D">
          <w:rPr>
            <w:rFonts w:ascii="CMR8" w:eastAsia="CMR8" w:cs="CMR8"/>
            <w:color w:val="000000"/>
            <w:kern w:val="0"/>
            <w:sz w:val="16"/>
            <w:szCs w:val="16"/>
            <w:rPrChange w:id="1198" w:author="Surette, Tobie (DFO/MPO)" w:date="2024-10-10T13:27:00Z">
              <w:rPr/>
            </w:rPrChange>
          </w:rPr>
          <w:t>Durometric values, representing carapace hardness, were measured using a durometer</w:t>
        </w:r>
      </w:ins>
    </w:p>
    <w:p w14:paraId="269C60BC" w14:textId="77777777" w:rsidR="00730C7D" w:rsidRPr="00730C7D" w:rsidRDefault="00730C7D">
      <w:pPr>
        <w:autoSpaceDE w:val="0"/>
        <w:autoSpaceDN w:val="0"/>
        <w:adjustRightInd w:val="0"/>
        <w:spacing w:after="0" w:line="240" w:lineRule="auto"/>
        <w:rPr>
          <w:ins w:id="1199" w:author="Surette, Tobie (DFO/MPO)" w:date="2024-10-10T13:26:00Z"/>
          <w:rFonts w:ascii="CMR8" w:eastAsia="CMR8" w:cs="CMR8"/>
          <w:color w:val="000000"/>
          <w:kern w:val="0"/>
          <w:sz w:val="16"/>
          <w:szCs w:val="16"/>
          <w:rPrChange w:id="1200" w:author="Surette, Tobie (DFO/MPO)" w:date="2024-10-10T13:27:00Z">
            <w:rPr>
              <w:ins w:id="1201" w:author="Surette, Tobie (DFO/MPO)" w:date="2024-10-10T13:26:00Z"/>
            </w:rPr>
          </w:rPrChange>
        </w:rPr>
        <w:pPrChange w:id="1202" w:author="Surette, Tobie (DFO/MPO)" w:date="2024-10-10T13:27:00Z">
          <w:pPr>
            <w:pStyle w:val="ListParagraph"/>
            <w:numPr>
              <w:numId w:val="3"/>
            </w:numPr>
            <w:autoSpaceDE w:val="0"/>
            <w:autoSpaceDN w:val="0"/>
            <w:adjustRightInd w:val="0"/>
            <w:spacing w:after="0" w:line="240" w:lineRule="auto"/>
            <w:ind w:hanging="360"/>
          </w:pPr>
        </w:pPrChange>
      </w:pPr>
      <w:ins w:id="1203" w:author="Surette, Tobie (DFO/MPO)" w:date="2024-10-10T13:26:00Z">
        <w:r w:rsidRPr="00730C7D">
          <w:rPr>
            <w:rFonts w:ascii="CMR8" w:eastAsia="CMR8" w:cs="CMR8"/>
            <w:color w:val="000000"/>
            <w:kern w:val="0"/>
            <w:sz w:val="16"/>
            <w:szCs w:val="16"/>
            <w:rPrChange w:id="1204" w:author="Surette, Tobie (DFO/MPO)" w:date="2024-10-10T13:27:00Z">
              <w:rPr/>
            </w:rPrChange>
          </w:rPr>
          <w:t>device, providing quantitative data on carapace rigidity.</w:t>
        </w:r>
      </w:ins>
    </w:p>
    <w:p w14:paraId="5837D19B" w14:textId="77777777" w:rsidR="00730C7D" w:rsidRPr="00730C7D" w:rsidRDefault="00730C7D">
      <w:pPr>
        <w:autoSpaceDE w:val="0"/>
        <w:autoSpaceDN w:val="0"/>
        <w:adjustRightInd w:val="0"/>
        <w:spacing w:after="0" w:line="240" w:lineRule="auto"/>
        <w:rPr>
          <w:ins w:id="1205" w:author="Surette, Tobie (DFO/MPO)" w:date="2024-10-10T13:26:00Z"/>
          <w:rFonts w:ascii="CMR8" w:eastAsia="CMR8" w:cs="CMR8"/>
          <w:color w:val="000000"/>
          <w:kern w:val="0"/>
          <w:sz w:val="16"/>
          <w:szCs w:val="16"/>
          <w:rPrChange w:id="1206" w:author="Surette, Tobie (DFO/MPO)" w:date="2024-10-10T13:27:00Z">
            <w:rPr>
              <w:ins w:id="1207" w:author="Surette, Tobie (DFO/MPO)" w:date="2024-10-10T13:26:00Z"/>
            </w:rPr>
          </w:rPrChange>
        </w:rPr>
        <w:pPrChange w:id="1208" w:author="Surette, Tobie (DFO/MPO)" w:date="2024-10-10T13:27:00Z">
          <w:pPr>
            <w:pStyle w:val="ListParagraph"/>
            <w:numPr>
              <w:numId w:val="3"/>
            </w:numPr>
            <w:autoSpaceDE w:val="0"/>
            <w:autoSpaceDN w:val="0"/>
            <w:adjustRightInd w:val="0"/>
            <w:spacing w:after="0" w:line="240" w:lineRule="auto"/>
            <w:ind w:hanging="360"/>
          </w:pPr>
        </w:pPrChange>
      </w:pPr>
      <w:ins w:id="1209" w:author="Surette, Tobie (DFO/MPO)" w:date="2024-10-10T13:26:00Z">
        <w:r w:rsidRPr="00730C7D">
          <w:rPr>
            <w:rFonts w:ascii="CMBX8" w:eastAsia="CMBX8" w:cs="CMBX8"/>
            <w:color w:val="000000"/>
            <w:kern w:val="0"/>
            <w:sz w:val="16"/>
            <w:szCs w:val="16"/>
            <w:rPrChange w:id="1210" w:author="Surette, Tobie (DFO/MPO)" w:date="2024-10-10T13:27:00Z">
              <w:rPr>
                <w:rFonts w:ascii="CMBX8" w:eastAsia="CMBX8" w:cs="CMBX8"/>
              </w:rPr>
            </w:rPrChange>
          </w:rPr>
          <w:t xml:space="preserve">hemolymph </w:t>
        </w:r>
        <w:proofErr w:type="spellStart"/>
        <w:r w:rsidRPr="00730C7D">
          <w:rPr>
            <w:rFonts w:ascii="CMR8" w:eastAsia="CMR8" w:cs="CMR8"/>
            <w:color w:val="000000"/>
            <w:kern w:val="0"/>
            <w:sz w:val="16"/>
            <w:szCs w:val="16"/>
            <w:rPrChange w:id="1211" w:author="Surette, Tobie (DFO/MPO)" w:date="2024-10-10T13:27:00Z">
              <w:rPr/>
            </w:rPrChange>
          </w:rPr>
          <w:t>Hemolymph</w:t>
        </w:r>
        <w:proofErr w:type="spellEnd"/>
        <w:r w:rsidRPr="00730C7D">
          <w:rPr>
            <w:rFonts w:ascii="CMR8" w:eastAsia="CMR8" w:cs="CMR8"/>
            <w:color w:val="000000"/>
            <w:kern w:val="0"/>
            <w:sz w:val="16"/>
            <w:szCs w:val="16"/>
            <w:rPrChange w:id="1212" w:author="Surette, Tobie (DFO/MPO)" w:date="2024-10-10T13:27:00Z">
              <w:rPr/>
            </w:rPrChange>
          </w:rPr>
          <w:t xml:space="preserve"> samples were taken from each crab to assess physiological parameters</w:t>
        </w:r>
      </w:ins>
    </w:p>
    <w:p w14:paraId="707101D2" w14:textId="77777777" w:rsidR="00730C7D" w:rsidRPr="00730C7D" w:rsidRDefault="00730C7D">
      <w:pPr>
        <w:autoSpaceDE w:val="0"/>
        <w:autoSpaceDN w:val="0"/>
        <w:adjustRightInd w:val="0"/>
        <w:spacing w:after="0" w:line="240" w:lineRule="auto"/>
        <w:rPr>
          <w:ins w:id="1213" w:author="Surette, Tobie (DFO/MPO)" w:date="2024-10-10T13:26:00Z"/>
          <w:rFonts w:ascii="CMR8" w:eastAsia="CMR8" w:cs="CMR8"/>
          <w:color w:val="000000"/>
          <w:kern w:val="0"/>
          <w:sz w:val="16"/>
          <w:szCs w:val="16"/>
          <w:rPrChange w:id="1214" w:author="Surette, Tobie (DFO/MPO)" w:date="2024-10-10T13:27:00Z">
            <w:rPr>
              <w:ins w:id="1215" w:author="Surette, Tobie (DFO/MPO)" w:date="2024-10-10T13:26:00Z"/>
            </w:rPr>
          </w:rPrChange>
        </w:rPr>
        <w:pPrChange w:id="1216" w:author="Surette, Tobie (DFO/MPO)" w:date="2024-10-10T13:27:00Z">
          <w:pPr>
            <w:pStyle w:val="ListParagraph"/>
            <w:numPr>
              <w:numId w:val="3"/>
            </w:numPr>
            <w:autoSpaceDE w:val="0"/>
            <w:autoSpaceDN w:val="0"/>
            <w:adjustRightInd w:val="0"/>
            <w:spacing w:after="0" w:line="240" w:lineRule="auto"/>
            <w:ind w:hanging="360"/>
          </w:pPr>
        </w:pPrChange>
      </w:pPr>
      <w:ins w:id="1217" w:author="Surette, Tobie (DFO/MPO)" w:date="2024-10-10T13:26:00Z">
        <w:r w:rsidRPr="00730C7D">
          <w:rPr>
            <w:rFonts w:ascii="CMR8" w:eastAsia="CMR8" w:cs="CMR8"/>
            <w:color w:val="000000"/>
            <w:kern w:val="0"/>
            <w:sz w:val="16"/>
            <w:szCs w:val="16"/>
            <w:rPrChange w:id="1218" w:author="Surette, Tobie (DFO/MPO)" w:date="2024-10-10T13:27:00Z">
              <w:rPr/>
            </w:rPrChange>
          </w:rPr>
          <w:t>and potential indicators of stress or health status.</w:t>
        </w:r>
      </w:ins>
    </w:p>
    <w:p w14:paraId="3A5FBF50" w14:textId="77777777" w:rsidR="00730C7D" w:rsidRPr="00730C7D" w:rsidRDefault="00730C7D">
      <w:pPr>
        <w:autoSpaceDE w:val="0"/>
        <w:autoSpaceDN w:val="0"/>
        <w:adjustRightInd w:val="0"/>
        <w:spacing w:after="0" w:line="240" w:lineRule="auto"/>
        <w:rPr>
          <w:ins w:id="1219" w:author="Surette, Tobie (DFO/MPO)" w:date="2024-10-10T13:26:00Z"/>
          <w:rFonts w:ascii="CMR8" w:eastAsia="CMR8" w:cs="CMR8"/>
          <w:color w:val="000000"/>
          <w:kern w:val="0"/>
          <w:sz w:val="16"/>
          <w:szCs w:val="16"/>
          <w:rPrChange w:id="1220" w:author="Surette, Tobie (DFO/MPO)" w:date="2024-10-10T13:27:00Z">
            <w:rPr>
              <w:ins w:id="1221" w:author="Surette, Tobie (DFO/MPO)" w:date="2024-10-10T13:26:00Z"/>
            </w:rPr>
          </w:rPrChange>
        </w:rPr>
        <w:pPrChange w:id="1222" w:author="Surette, Tobie (DFO/MPO)" w:date="2024-10-10T13:27:00Z">
          <w:pPr>
            <w:pStyle w:val="ListParagraph"/>
            <w:numPr>
              <w:numId w:val="3"/>
            </w:numPr>
            <w:autoSpaceDE w:val="0"/>
            <w:autoSpaceDN w:val="0"/>
            <w:adjustRightInd w:val="0"/>
            <w:spacing w:after="0" w:line="240" w:lineRule="auto"/>
            <w:ind w:hanging="360"/>
          </w:pPr>
        </w:pPrChange>
      </w:pPr>
      <w:ins w:id="1223" w:author="Surette, Tobie (DFO/MPO)" w:date="2024-10-10T13:26:00Z">
        <w:r w:rsidRPr="00730C7D">
          <w:rPr>
            <w:rFonts w:ascii="CMBX8" w:eastAsia="CMBX8" w:cs="CMBX8"/>
            <w:color w:val="000000"/>
            <w:kern w:val="0"/>
            <w:sz w:val="16"/>
            <w:szCs w:val="16"/>
            <w:rPrChange w:id="1224" w:author="Surette, Tobie (DFO/MPO)" w:date="2024-10-10T13:27:00Z">
              <w:rPr>
                <w:rFonts w:ascii="CMBX8" w:eastAsia="CMBX8" w:cs="CMBX8"/>
              </w:rPr>
            </w:rPrChange>
          </w:rPr>
          <w:t xml:space="preserve">colorimeter </w:t>
        </w:r>
        <w:r w:rsidRPr="00730C7D">
          <w:rPr>
            <w:rFonts w:ascii="CMR8" w:eastAsia="CMR8" w:cs="CMR8"/>
            <w:color w:val="000000"/>
            <w:kern w:val="0"/>
            <w:sz w:val="16"/>
            <w:szCs w:val="16"/>
            <w:rPrChange w:id="1225" w:author="Surette, Tobie (DFO/MPO)" w:date="2024-10-10T13:27:00Z">
              <w:rPr/>
            </w:rPrChange>
          </w:rPr>
          <w:t>Colorimetric analysis was carried out to quantify the coloration of crab shells, providing</w:t>
        </w:r>
      </w:ins>
    </w:p>
    <w:p w14:paraId="063B3ACE" w14:textId="77777777" w:rsidR="00730C7D" w:rsidRPr="00730C7D" w:rsidRDefault="00730C7D">
      <w:pPr>
        <w:autoSpaceDE w:val="0"/>
        <w:autoSpaceDN w:val="0"/>
        <w:adjustRightInd w:val="0"/>
        <w:spacing w:after="0" w:line="240" w:lineRule="auto"/>
        <w:rPr>
          <w:ins w:id="1226" w:author="Surette, Tobie (DFO/MPO)" w:date="2024-10-10T13:26:00Z"/>
          <w:rFonts w:ascii="CMR8" w:eastAsia="CMR8" w:cs="CMR8"/>
          <w:color w:val="000000"/>
          <w:kern w:val="0"/>
          <w:sz w:val="16"/>
          <w:szCs w:val="16"/>
          <w:rPrChange w:id="1227" w:author="Surette, Tobie (DFO/MPO)" w:date="2024-10-10T13:27:00Z">
            <w:rPr>
              <w:ins w:id="1228" w:author="Surette, Tobie (DFO/MPO)" w:date="2024-10-10T13:26:00Z"/>
            </w:rPr>
          </w:rPrChange>
        </w:rPr>
        <w:pPrChange w:id="1229" w:author="Surette, Tobie (DFO/MPO)" w:date="2024-10-10T13:27:00Z">
          <w:pPr>
            <w:pStyle w:val="ListParagraph"/>
            <w:numPr>
              <w:numId w:val="3"/>
            </w:numPr>
            <w:autoSpaceDE w:val="0"/>
            <w:autoSpaceDN w:val="0"/>
            <w:adjustRightInd w:val="0"/>
            <w:spacing w:after="0" w:line="240" w:lineRule="auto"/>
            <w:ind w:hanging="360"/>
          </w:pPr>
        </w:pPrChange>
      </w:pPr>
      <w:ins w:id="1230" w:author="Surette, Tobie (DFO/MPO)" w:date="2024-10-10T13:26:00Z">
        <w:r w:rsidRPr="00730C7D">
          <w:rPr>
            <w:rFonts w:ascii="CMR8" w:eastAsia="CMR8" w:cs="CMR8"/>
            <w:color w:val="000000"/>
            <w:kern w:val="0"/>
            <w:sz w:val="16"/>
            <w:szCs w:val="16"/>
            <w:rPrChange w:id="1231" w:author="Surette, Tobie (DFO/MPO)" w:date="2024-10-10T13:27:00Z">
              <w:rPr/>
            </w:rPrChange>
          </w:rPr>
          <w:t>further information on shell condition and potential variations in pigmentation.</w:t>
        </w:r>
      </w:ins>
    </w:p>
    <w:p w14:paraId="294BA30A" w14:textId="77777777" w:rsidR="00730C7D" w:rsidRPr="00730C7D" w:rsidRDefault="00730C7D">
      <w:pPr>
        <w:autoSpaceDE w:val="0"/>
        <w:autoSpaceDN w:val="0"/>
        <w:adjustRightInd w:val="0"/>
        <w:spacing w:after="0" w:line="240" w:lineRule="auto"/>
        <w:rPr>
          <w:ins w:id="1232" w:author="Surette, Tobie (DFO/MPO)" w:date="2024-10-10T13:26:00Z"/>
          <w:rFonts w:ascii="CMR8" w:eastAsia="CMR8" w:cs="CMR8"/>
          <w:color w:val="000000"/>
          <w:kern w:val="0"/>
          <w:sz w:val="16"/>
          <w:szCs w:val="16"/>
          <w:rPrChange w:id="1233" w:author="Surette, Tobie (DFO/MPO)" w:date="2024-10-10T13:27:00Z">
            <w:rPr>
              <w:ins w:id="1234" w:author="Surette, Tobie (DFO/MPO)" w:date="2024-10-10T13:26:00Z"/>
            </w:rPr>
          </w:rPrChange>
        </w:rPr>
        <w:pPrChange w:id="1235" w:author="Surette, Tobie (DFO/MPO)" w:date="2024-10-10T13:27:00Z">
          <w:pPr>
            <w:pStyle w:val="ListParagraph"/>
            <w:numPr>
              <w:numId w:val="3"/>
            </w:numPr>
            <w:autoSpaceDE w:val="0"/>
            <w:autoSpaceDN w:val="0"/>
            <w:adjustRightInd w:val="0"/>
            <w:spacing w:after="0" w:line="240" w:lineRule="auto"/>
            <w:ind w:hanging="360"/>
          </w:pPr>
        </w:pPrChange>
      </w:pPr>
      <w:ins w:id="1236" w:author="Surette, Tobie (DFO/MPO)" w:date="2024-10-10T13:26:00Z">
        <w:r w:rsidRPr="00730C7D">
          <w:rPr>
            <w:rFonts w:ascii="CMBX8" w:eastAsia="CMBX8" w:cs="CMBX8"/>
            <w:color w:val="000000"/>
            <w:kern w:val="0"/>
            <w:sz w:val="16"/>
            <w:szCs w:val="16"/>
            <w:rPrChange w:id="1237" w:author="Surette, Tobie (DFO/MPO)" w:date="2024-10-10T13:27:00Z">
              <w:rPr>
                <w:rFonts w:ascii="CMBX8" w:eastAsia="CMBX8" w:cs="CMBX8"/>
              </w:rPr>
            </w:rPrChange>
          </w:rPr>
          <w:t xml:space="preserve">NIR scan </w:t>
        </w:r>
        <w:r w:rsidRPr="00730C7D">
          <w:rPr>
            <w:rFonts w:ascii="CMR8" w:eastAsia="CMR8" w:cs="CMR8"/>
            <w:color w:val="000000"/>
            <w:kern w:val="0"/>
            <w:sz w:val="16"/>
            <w:szCs w:val="16"/>
            <w:rPrChange w:id="1238" w:author="Surette, Tobie (DFO/MPO)" w:date="2024-10-10T13:27:00Z">
              <w:rPr/>
            </w:rPrChange>
          </w:rPr>
          <w:t xml:space="preserve">Near infrared (NIR) spectroscopy data were collected using the </w:t>
        </w:r>
        <w:proofErr w:type="spellStart"/>
        <w:r w:rsidRPr="00730C7D">
          <w:rPr>
            <w:rFonts w:ascii="CMR8" w:eastAsia="CMR8" w:cs="CMR8"/>
            <w:color w:val="000000"/>
            <w:kern w:val="0"/>
            <w:sz w:val="16"/>
            <w:szCs w:val="16"/>
            <w:rPrChange w:id="1239" w:author="Surette, Tobie (DFO/MPO)" w:date="2024-10-10T13:27:00Z">
              <w:rPr/>
            </w:rPrChange>
          </w:rPr>
          <w:t>Tellspec</w:t>
        </w:r>
        <w:proofErr w:type="spellEnd"/>
        <w:r w:rsidRPr="00730C7D">
          <w:rPr>
            <w:rFonts w:ascii="CMR8" w:eastAsia="CMR8" w:cs="CMR8"/>
            <w:color w:val="000000"/>
            <w:kern w:val="0"/>
            <w:sz w:val="16"/>
            <w:szCs w:val="16"/>
            <w:rPrChange w:id="1240" w:author="Surette, Tobie (DFO/MPO)" w:date="2024-10-10T13:27:00Z">
              <w:rPr/>
            </w:rPrChange>
          </w:rPr>
          <w:t xml:space="preserve"> Enterprise</w:t>
        </w:r>
      </w:ins>
    </w:p>
    <w:p w14:paraId="55BA84EF" w14:textId="77777777" w:rsidR="00730C7D" w:rsidRPr="00730C7D" w:rsidRDefault="00730C7D">
      <w:pPr>
        <w:autoSpaceDE w:val="0"/>
        <w:autoSpaceDN w:val="0"/>
        <w:adjustRightInd w:val="0"/>
        <w:spacing w:after="0" w:line="240" w:lineRule="auto"/>
        <w:rPr>
          <w:ins w:id="1241" w:author="Surette, Tobie (DFO/MPO)" w:date="2024-10-10T13:26:00Z"/>
          <w:rFonts w:ascii="CMR8" w:eastAsia="CMR8" w:cs="CMR8"/>
          <w:color w:val="000000"/>
          <w:kern w:val="0"/>
          <w:sz w:val="16"/>
          <w:szCs w:val="16"/>
          <w:rPrChange w:id="1242" w:author="Surette, Tobie (DFO/MPO)" w:date="2024-10-10T13:27:00Z">
            <w:rPr>
              <w:ins w:id="1243" w:author="Surette, Tobie (DFO/MPO)" w:date="2024-10-10T13:26:00Z"/>
            </w:rPr>
          </w:rPrChange>
        </w:rPr>
        <w:pPrChange w:id="1244" w:author="Surette, Tobie (DFO/MPO)" w:date="2024-10-10T13:27:00Z">
          <w:pPr>
            <w:pStyle w:val="ListParagraph"/>
            <w:numPr>
              <w:numId w:val="3"/>
            </w:numPr>
            <w:autoSpaceDE w:val="0"/>
            <w:autoSpaceDN w:val="0"/>
            <w:adjustRightInd w:val="0"/>
            <w:spacing w:after="0" w:line="240" w:lineRule="auto"/>
            <w:ind w:hanging="360"/>
          </w:pPr>
        </w:pPrChange>
      </w:pPr>
      <w:ins w:id="1245" w:author="Surette, Tobie (DFO/MPO)" w:date="2024-10-10T13:26:00Z">
        <w:r w:rsidRPr="00730C7D">
          <w:rPr>
            <w:rFonts w:ascii="CMR8" w:eastAsia="CMR8" w:cs="CMR8"/>
            <w:color w:val="000000"/>
            <w:kern w:val="0"/>
            <w:sz w:val="16"/>
            <w:szCs w:val="16"/>
            <w:rPrChange w:id="1246" w:author="Surette, Tobie (DFO/MPO)" w:date="2024-10-10T13:27:00Z">
              <w:rPr/>
            </w:rPrChange>
          </w:rPr>
          <w:t>scanner to capture spectral information relating to shell composition and structural</w:t>
        </w:r>
      </w:ins>
    </w:p>
    <w:p w14:paraId="6F8A978B" w14:textId="77777777" w:rsidR="00730C7D" w:rsidRPr="00730C7D" w:rsidRDefault="00730C7D">
      <w:pPr>
        <w:autoSpaceDE w:val="0"/>
        <w:autoSpaceDN w:val="0"/>
        <w:adjustRightInd w:val="0"/>
        <w:spacing w:after="0" w:line="240" w:lineRule="auto"/>
        <w:rPr>
          <w:ins w:id="1247" w:author="Surette, Tobie (DFO/MPO)" w:date="2024-10-10T13:26:00Z"/>
          <w:rFonts w:ascii="CMR8" w:eastAsia="CMR8" w:cs="CMR8"/>
          <w:color w:val="000000"/>
          <w:kern w:val="0"/>
          <w:sz w:val="16"/>
          <w:szCs w:val="16"/>
          <w:rPrChange w:id="1248" w:author="Surette, Tobie (DFO/MPO)" w:date="2024-10-10T13:27:00Z">
            <w:rPr>
              <w:ins w:id="1249" w:author="Surette, Tobie (DFO/MPO)" w:date="2024-10-10T13:26:00Z"/>
            </w:rPr>
          </w:rPrChange>
        </w:rPr>
        <w:pPrChange w:id="1250" w:author="Surette, Tobie (DFO/MPO)" w:date="2024-10-10T13:27:00Z">
          <w:pPr>
            <w:pStyle w:val="ListParagraph"/>
            <w:numPr>
              <w:numId w:val="3"/>
            </w:numPr>
            <w:autoSpaceDE w:val="0"/>
            <w:autoSpaceDN w:val="0"/>
            <w:adjustRightInd w:val="0"/>
            <w:spacing w:after="0" w:line="240" w:lineRule="auto"/>
            <w:ind w:hanging="360"/>
          </w:pPr>
        </w:pPrChange>
      </w:pPr>
      <w:ins w:id="1251" w:author="Surette, Tobie (DFO/MPO)" w:date="2024-10-10T13:26:00Z">
        <w:r w:rsidRPr="00730C7D">
          <w:rPr>
            <w:rFonts w:ascii="CMR8" w:eastAsia="CMR8" w:cs="CMR8"/>
            <w:color w:val="000000"/>
            <w:kern w:val="0"/>
            <w:sz w:val="16"/>
            <w:szCs w:val="16"/>
            <w:rPrChange w:id="1252" w:author="Surette, Tobie (DFO/MPO)" w:date="2024-10-10T13:27:00Z">
              <w:rPr/>
            </w:rPrChange>
          </w:rPr>
          <w:t>properties, providing a non-destructive testing (NDT) method for assessing shell condition.</w:t>
        </w:r>
      </w:ins>
    </w:p>
    <w:p w14:paraId="32E49DB7" w14:textId="77777777" w:rsidR="00730C7D" w:rsidRPr="00730C7D" w:rsidRDefault="00730C7D">
      <w:pPr>
        <w:autoSpaceDE w:val="0"/>
        <w:autoSpaceDN w:val="0"/>
        <w:adjustRightInd w:val="0"/>
        <w:spacing w:after="0" w:line="240" w:lineRule="auto"/>
        <w:rPr>
          <w:ins w:id="1253" w:author="Surette, Tobie (DFO/MPO)" w:date="2024-10-10T13:26:00Z"/>
          <w:rFonts w:ascii="CMR8" w:eastAsia="CMR8" w:cs="CMR8"/>
          <w:color w:val="000000"/>
          <w:kern w:val="0"/>
          <w:sz w:val="16"/>
          <w:szCs w:val="16"/>
          <w:rPrChange w:id="1254" w:author="Surette, Tobie (DFO/MPO)" w:date="2024-10-10T13:27:00Z">
            <w:rPr>
              <w:ins w:id="1255" w:author="Surette, Tobie (DFO/MPO)" w:date="2024-10-10T13:26:00Z"/>
            </w:rPr>
          </w:rPrChange>
        </w:rPr>
        <w:pPrChange w:id="1256"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1257" w:author="Surette, Tobie (DFO/MPO)" w:date="2024-10-10T13:26:00Z">
        <w:r w:rsidRPr="00730C7D">
          <w:rPr>
            <w:rFonts w:ascii="CMBX8" w:eastAsia="CMBX8" w:cs="CMBX8"/>
            <w:color w:val="000000"/>
            <w:kern w:val="0"/>
            <w:sz w:val="16"/>
            <w:szCs w:val="16"/>
            <w:rPrChange w:id="1258" w:author="Surette, Tobie (DFO/MPO)" w:date="2024-10-10T13:27:00Z">
              <w:rPr>
                <w:rFonts w:ascii="CMBX8" w:eastAsia="CMBX8" w:cs="CMBX8"/>
              </w:rPr>
            </w:rPrChange>
          </w:rPr>
          <w:t>shell.condition</w:t>
        </w:r>
        <w:proofErr w:type="spellEnd"/>
        <w:r w:rsidRPr="00730C7D">
          <w:rPr>
            <w:rFonts w:ascii="CMBX8" w:eastAsia="CMBX8" w:cs="CMBX8"/>
            <w:color w:val="000000"/>
            <w:kern w:val="0"/>
            <w:sz w:val="16"/>
            <w:szCs w:val="16"/>
            <w:rPrChange w:id="1259" w:author="Surette, Tobie (DFO/MPO)" w:date="2024-10-10T13:27:00Z">
              <w:rPr>
                <w:rFonts w:ascii="CMBX8" w:eastAsia="CMBX8" w:cs="CMBX8"/>
              </w:rPr>
            </w:rPrChange>
          </w:rPr>
          <w:t xml:space="preserve"> </w:t>
        </w:r>
        <w:r w:rsidRPr="00730C7D">
          <w:rPr>
            <w:rFonts w:ascii="CMR8" w:eastAsia="CMR8" w:cs="CMR8"/>
            <w:color w:val="000000"/>
            <w:kern w:val="0"/>
            <w:sz w:val="16"/>
            <w:szCs w:val="16"/>
            <w:rPrChange w:id="1260" w:author="Surette, Tobie (DFO/MPO)" w:date="2024-10-10T13:27:00Z">
              <w:rPr/>
            </w:rPrChange>
          </w:rPr>
          <w:t>In addition, the shell condition of each crab was manually identified and classified</w:t>
        </w:r>
      </w:ins>
    </w:p>
    <w:p w14:paraId="078356D1" w14:textId="77777777" w:rsidR="00730C7D" w:rsidRPr="00730C7D" w:rsidRDefault="00730C7D">
      <w:pPr>
        <w:autoSpaceDE w:val="0"/>
        <w:autoSpaceDN w:val="0"/>
        <w:adjustRightInd w:val="0"/>
        <w:spacing w:after="0" w:line="240" w:lineRule="auto"/>
        <w:rPr>
          <w:ins w:id="1261" w:author="Surette, Tobie (DFO/MPO)" w:date="2024-10-10T13:26:00Z"/>
          <w:rFonts w:ascii="CMR8" w:eastAsia="CMR8" w:cs="CMR8"/>
          <w:color w:val="000000"/>
          <w:kern w:val="0"/>
          <w:sz w:val="16"/>
          <w:szCs w:val="16"/>
          <w:rPrChange w:id="1262" w:author="Surette, Tobie (DFO/MPO)" w:date="2024-10-10T13:27:00Z">
            <w:rPr>
              <w:ins w:id="1263" w:author="Surette, Tobie (DFO/MPO)" w:date="2024-10-10T13:26:00Z"/>
            </w:rPr>
          </w:rPrChange>
        </w:rPr>
        <w:pPrChange w:id="1264" w:author="Surette, Tobie (DFO/MPO)" w:date="2024-10-10T13:27:00Z">
          <w:pPr>
            <w:pStyle w:val="ListParagraph"/>
            <w:numPr>
              <w:numId w:val="3"/>
            </w:numPr>
            <w:autoSpaceDE w:val="0"/>
            <w:autoSpaceDN w:val="0"/>
            <w:adjustRightInd w:val="0"/>
            <w:spacing w:after="0" w:line="240" w:lineRule="auto"/>
            <w:ind w:hanging="360"/>
          </w:pPr>
        </w:pPrChange>
      </w:pPr>
      <w:ins w:id="1265" w:author="Surette, Tobie (DFO/MPO)" w:date="2024-10-10T13:26:00Z">
        <w:r w:rsidRPr="00730C7D">
          <w:rPr>
            <w:rFonts w:ascii="CMR8" w:eastAsia="CMR8" w:cs="CMR8"/>
            <w:color w:val="000000"/>
            <w:kern w:val="0"/>
            <w:sz w:val="16"/>
            <w:szCs w:val="16"/>
            <w:rPrChange w:id="1266" w:author="Surette, Tobie (DFO/MPO)" w:date="2024-10-10T13:27:00Z">
              <w:rPr/>
            </w:rPrChange>
          </w:rPr>
          <w:t>into specific classes (1 to 5) on the basis of visual inspection, providing a qualitative</w:t>
        </w:r>
      </w:ins>
    </w:p>
    <w:p w14:paraId="54A64187" w14:textId="77777777" w:rsidR="00730C7D" w:rsidRPr="00730C7D" w:rsidRDefault="00730C7D">
      <w:pPr>
        <w:autoSpaceDE w:val="0"/>
        <w:autoSpaceDN w:val="0"/>
        <w:adjustRightInd w:val="0"/>
        <w:spacing w:after="0" w:line="240" w:lineRule="auto"/>
        <w:rPr>
          <w:ins w:id="1267" w:author="Surette, Tobie (DFO/MPO)" w:date="2024-10-10T13:26:00Z"/>
          <w:rFonts w:ascii="CMR8" w:eastAsia="CMR8" w:cs="CMR8"/>
          <w:color w:val="000000"/>
          <w:kern w:val="0"/>
          <w:sz w:val="16"/>
          <w:szCs w:val="16"/>
          <w:rPrChange w:id="1268" w:author="Surette, Tobie (DFO/MPO)" w:date="2024-10-10T13:27:00Z">
            <w:rPr>
              <w:ins w:id="1269" w:author="Surette, Tobie (DFO/MPO)" w:date="2024-10-10T13:26:00Z"/>
            </w:rPr>
          </w:rPrChange>
        </w:rPr>
        <w:pPrChange w:id="1270" w:author="Surette, Tobie (DFO/MPO)" w:date="2024-10-10T13:27:00Z">
          <w:pPr>
            <w:pStyle w:val="ListParagraph"/>
            <w:numPr>
              <w:numId w:val="3"/>
            </w:numPr>
            <w:autoSpaceDE w:val="0"/>
            <w:autoSpaceDN w:val="0"/>
            <w:adjustRightInd w:val="0"/>
            <w:spacing w:after="0" w:line="240" w:lineRule="auto"/>
            <w:ind w:hanging="360"/>
          </w:pPr>
        </w:pPrChange>
      </w:pPr>
      <w:ins w:id="1271" w:author="Surette, Tobie (DFO/MPO)" w:date="2024-10-10T13:26:00Z">
        <w:r w:rsidRPr="00730C7D">
          <w:rPr>
            <w:rFonts w:ascii="CMR8" w:eastAsia="CMR8" w:cs="CMR8"/>
            <w:color w:val="000000"/>
            <w:kern w:val="0"/>
            <w:sz w:val="16"/>
            <w:szCs w:val="16"/>
            <w:rPrChange w:id="1272" w:author="Surette, Tobie (DFO/MPO)" w:date="2024-10-10T13:27:00Z">
              <w:rPr/>
            </w:rPrChange>
          </w:rPr>
          <w:t>assessment of shell hardness.</w:t>
        </w:r>
      </w:ins>
    </w:p>
    <w:p w14:paraId="092CBB54" w14:textId="77777777" w:rsidR="00730C7D" w:rsidRPr="00730C7D" w:rsidRDefault="00730C7D">
      <w:pPr>
        <w:autoSpaceDE w:val="0"/>
        <w:autoSpaceDN w:val="0"/>
        <w:adjustRightInd w:val="0"/>
        <w:spacing w:after="0" w:line="240" w:lineRule="auto"/>
        <w:rPr>
          <w:ins w:id="1273" w:author="Surette, Tobie (DFO/MPO)" w:date="2024-10-10T13:26:00Z"/>
          <w:rFonts w:ascii="CMR10" w:eastAsia="CMR10" w:cs="CMR10"/>
          <w:color w:val="000000"/>
          <w:kern w:val="0"/>
          <w:sz w:val="20"/>
          <w:szCs w:val="20"/>
          <w:rPrChange w:id="1274" w:author="Surette, Tobie (DFO/MPO)" w:date="2024-10-10T13:27:00Z">
            <w:rPr>
              <w:ins w:id="1275" w:author="Surette, Tobie (DFO/MPO)" w:date="2024-10-10T13:26:00Z"/>
            </w:rPr>
          </w:rPrChange>
        </w:rPr>
        <w:pPrChange w:id="1276" w:author="Surette, Tobie (DFO/MPO)" w:date="2024-10-10T13:27:00Z">
          <w:pPr>
            <w:pStyle w:val="ListParagraph"/>
            <w:numPr>
              <w:numId w:val="3"/>
            </w:numPr>
            <w:autoSpaceDE w:val="0"/>
            <w:autoSpaceDN w:val="0"/>
            <w:adjustRightInd w:val="0"/>
            <w:spacing w:after="0" w:line="240" w:lineRule="auto"/>
            <w:ind w:hanging="360"/>
          </w:pPr>
        </w:pPrChange>
      </w:pPr>
      <w:ins w:id="1277" w:author="Surette, Tobie (DFO/MPO)" w:date="2024-10-10T13:26:00Z">
        <w:r w:rsidRPr="00730C7D">
          <w:rPr>
            <w:rFonts w:ascii="CMR10" w:eastAsia="CMR10" w:cs="CMR10"/>
            <w:color w:val="000000"/>
            <w:kern w:val="0"/>
            <w:sz w:val="20"/>
            <w:szCs w:val="20"/>
            <w:rPrChange w:id="1278" w:author="Surette, Tobie (DFO/MPO)" w:date="2024-10-10T13:27:00Z">
              <w:rPr/>
            </w:rPrChange>
          </w:rPr>
          <w:t>training and optimization, the MLP model learns to accurately classify NIR spectra,</w:t>
        </w:r>
      </w:ins>
    </w:p>
    <w:p w14:paraId="141B2C7B" w14:textId="77777777" w:rsidR="00730C7D" w:rsidRPr="00730C7D" w:rsidRDefault="00730C7D">
      <w:pPr>
        <w:autoSpaceDE w:val="0"/>
        <w:autoSpaceDN w:val="0"/>
        <w:adjustRightInd w:val="0"/>
        <w:spacing w:after="0" w:line="240" w:lineRule="auto"/>
        <w:rPr>
          <w:ins w:id="1279" w:author="Surette, Tobie (DFO/MPO)" w:date="2024-10-10T13:26:00Z"/>
          <w:rFonts w:ascii="CMR10" w:eastAsia="CMR10" w:cs="CMR10"/>
          <w:color w:val="000000"/>
          <w:kern w:val="0"/>
          <w:sz w:val="20"/>
          <w:szCs w:val="20"/>
          <w:rPrChange w:id="1280" w:author="Surette, Tobie (DFO/MPO)" w:date="2024-10-10T13:27:00Z">
            <w:rPr>
              <w:ins w:id="1281" w:author="Surette, Tobie (DFO/MPO)" w:date="2024-10-10T13:26:00Z"/>
            </w:rPr>
          </w:rPrChange>
        </w:rPr>
        <w:pPrChange w:id="1282" w:author="Surette, Tobie (DFO/MPO)" w:date="2024-10-10T13:27:00Z">
          <w:pPr>
            <w:pStyle w:val="ListParagraph"/>
            <w:numPr>
              <w:numId w:val="3"/>
            </w:numPr>
            <w:autoSpaceDE w:val="0"/>
            <w:autoSpaceDN w:val="0"/>
            <w:adjustRightInd w:val="0"/>
            <w:spacing w:after="0" w:line="240" w:lineRule="auto"/>
            <w:ind w:hanging="360"/>
          </w:pPr>
        </w:pPrChange>
      </w:pPr>
      <w:ins w:id="1283" w:author="Surette, Tobie (DFO/MPO)" w:date="2024-10-10T13:26:00Z">
        <w:r w:rsidRPr="00730C7D">
          <w:rPr>
            <w:rFonts w:ascii="CMR10" w:eastAsia="CMR10" w:cs="CMR10"/>
            <w:color w:val="000000"/>
            <w:kern w:val="0"/>
            <w:sz w:val="20"/>
            <w:szCs w:val="20"/>
            <w:rPrChange w:id="1284" w:author="Surette, Tobie (DFO/MPO)" w:date="2024-10-10T13:27:00Z">
              <w:rPr/>
            </w:rPrChange>
          </w:rPr>
          <w:t>enabling robust and reliable identification of snow crab states. This synergistic</w:t>
        </w:r>
      </w:ins>
    </w:p>
    <w:p w14:paraId="71862F8A" w14:textId="77777777" w:rsidR="00730C7D" w:rsidRPr="00730C7D" w:rsidRDefault="00730C7D">
      <w:pPr>
        <w:autoSpaceDE w:val="0"/>
        <w:autoSpaceDN w:val="0"/>
        <w:adjustRightInd w:val="0"/>
        <w:spacing w:after="0" w:line="240" w:lineRule="auto"/>
        <w:rPr>
          <w:ins w:id="1285" w:author="Surette, Tobie (DFO/MPO)" w:date="2024-10-10T13:26:00Z"/>
          <w:rFonts w:ascii="CMR10" w:eastAsia="CMR10" w:cs="CMR10"/>
          <w:color w:val="000000"/>
          <w:kern w:val="0"/>
          <w:sz w:val="20"/>
          <w:szCs w:val="20"/>
          <w:rPrChange w:id="1286" w:author="Surette, Tobie (DFO/MPO)" w:date="2024-10-10T13:27:00Z">
            <w:rPr>
              <w:ins w:id="1287" w:author="Surette, Tobie (DFO/MPO)" w:date="2024-10-10T13:26:00Z"/>
            </w:rPr>
          </w:rPrChange>
        </w:rPr>
        <w:pPrChange w:id="1288" w:author="Surette, Tobie (DFO/MPO)" w:date="2024-10-10T13:27:00Z">
          <w:pPr>
            <w:pStyle w:val="ListParagraph"/>
            <w:numPr>
              <w:numId w:val="3"/>
            </w:numPr>
            <w:autoSpaceDE w:val="0"/>
            <w:autoSpaceDN w:val="0"/>
            <w:adjustRightInd w:val="0"/>
            <w:spacing w:after="0" w:line="240" w:lineRule="auto"/>
            <w:ind w:hanging="360"/>
          </w:pPr>
        </w:pPrChange>
      </w:pPr>
      <w:ins w:id="1289" w:author="Surette, Tobie (DFO/MPO)" w:date="2024-10-10T13:26:00Z">
        <w:r w:rsidRPr="00730C7D">
          <w:rPr>
            <w:rFonts w:ascii="CMR10" w:eastAsia="CMR10" w:cs="CMR10"/>
            <w:color w:val="000000"/>
            <w:kern w:val="0"/>
            <w:sz w:val="20"/>
            <w:szCs w:val="20"/>
            <w:rPrChange w:id="1290" w:author="Surette, Tobie (DFO/MPO)" w:date="2024-10-10T13:27:00Z">
              <w:rPr/>
            </w:rPrChange>
          </w:rPr>
          <w:t>approach capitalizes on the strengths of PCA and MLP, resulting in a powerful framework</w:t>
        </w:r>
      </w:ins>
    </w:p>
    <w:p w14:paraId="43DABE90" w14:textId="77777777" w:rsidR="00730C7D" w:rsidRPr="00730C7D" w:rsidRDefault="00730C7D">
      <w:pPr>
        <w:autoSpaceDE w:val="0"/>
        <w:autoSpaceDN w:val="0"/>
        <w:adjustRightInd w:val="0"/>
        <w:spacing w:after="0" w:line="240" w:lineRule="auto"/>
        <w:rPr>
          <w:ins w:id="1291" w:author="Surette, Tobie (DFO/MPO)" w:date="2024-10-10T13:26:00Z"/>
          <w:rFonts w:ascii="CMR10" w:eastAsia="CMR10" w:cs="CMR10"/>
          <w:color w:val="000000"/>
          <w:kern w:val="0"/>
          <w:sz w:val="20"/>
          <w:szCs w:val="20"/>
          <w:rPrChange w:id="1292" w:author="Surette, Tobie (DFO/MPO)" w:date="2024-10-10T13:27:00Z">
            <w:rPr>
              <w:ins w:id="1293" w:author="Surette, Tobie (DFO/MPO)" w:date="2024-10-10T13:26:00Z"/>
            </w:rPr>
          </w:rPrChange>
        </w:rPr>
        <w:pPrChange w:id="1294" w:author="Surette, Tobie (DFO/MPO)" w:date="2024-10-10T13:27:00Z">
          <w:pPr>
            <w:pStyle w:val="ListParagraph"/>
            <w:numPr>
              <w:numId w:val="3"/>
            </w:numPr>
            <w:autoSpaceDE w:val="0"/>
            <w:autoSpaceDN w:val="0"/>
            <w:adjustRightInd w:val="0"/>
            <w:spacing w:after="0" w:line="240" w:lineRule="auto"/>
            <w:ind w:hanging="360"/>
          </w:pPr>
        </w:pPrChange>
      </w:pPr>
      <w:ins w:id="1295" w:author="Surette, Tobie (DFO/MPO)" w:date="2024-10-10T13:26:00Z">
        <w:r w:rsidRPr="00730C7D">
          <w:rPr>
            <w:rFonts w:ascii="CMR10" w:eastAsia="CMR10" w:cs="CMR10"/>
            <w:color w:val="000000"/>
            <w:kern w:val="0"/>
            <w:sz w:val="20"/>
            <w:szCs w:val="20"/>
            <w:rPrChange w:id="1296" w:author="Surette, Tobie (DFO/MPO)" w:date="2024-10-10T13:27:00Z">
              <w:rPr/>
            </w:rPrChange>
          </w:rPr>
          <w:t>for classifying NIR data in the context of assessing crab shell condition [</w:t>
        </w:r>
        <w:r w:rsidRPr="00730C7D">
          <w:rPr>
            <w:rFonts w:ascii="CMR10" w:eastAsia="CMR10" w:cs="CMR10"/>
            <w:color w:val="0000FF"/>
            <w:kern w:val="0"/>
            <w:sz w:val="20"/>
            <w:szCs w:val="20"/>
            <w:rPrChange w:id="1297" w:author="Surette, Tobie (DFO/MPO)" w:date="2024-10-10T13:27:00Z">
              <w:rPr>
                <w:color w:val="0000FF"/>
              </w:rPr>
            </w:rPrChange>
          </w:rPr>
          <w:t>18</w:t>
        </w:r>
        <w:r w:rsidRPr="00730C7D">
          <w:rPr>
            <w:rFonts w:ascii="CMR10" w:eastAsia="CMR10" w:cs="CMR10"/>
            <w:color w:val="000000"/>
            <w:kern w:val="0"/>
            <w:sz w:val="20"/>
            <w:szCs w:val="20"/>
            <w:rPrChange w:id="1298" w:author="Surette, Tobie (DFO/MPO)" w:date="2024-10-10T13:27:00Z">
              <w:rPr/>
            </w:rPrChange>
          </w:rPr>
          <w:t>]. In</w:t>
        </w:r>
      </w:ins>
    </w:p>
    <w:p w14:paraId="39CD76DA" w14:textId="77777777" w:rsidR="00730C7D" w:rsidRPr="00730C7D" w:rsidRDefault="00730C7D">
      <w:pPr>
        <w:autoSpaceDE w:val="0"/>
        <w:autoSpaceDN w:val="0"/>
        <w:adjustRightInd w:val="0"/>
        <w:spacing w:after="0" w:line="240" w:lineRule="auto"/>
        <w:rPr>
          <w:ins w:id="1299" w:author="Surette, Tobie (DFO/MPO)" w:date="2024-10-10T13:26:00Z"/>
          <w:rFonts w:ascii="CMR10" w:eastAsia="CMR10" w:cs="CMR10"/>
          <w:color w:val="000000"/>
          <w:kern w:val="0"/>
          <w:sz w:val="20"/>
          <w:szCs w:val="20"/>
          <w:rPrChange w:id="1300" w:author="Surette, Tobie (DFO/MPO)" w:date="2024-10-10T13:27:00Z">
            <w:rPr>
              <w:ins w:id="1301" w:author="Surette, Tobie (DFO/MPO)" w:date="2024-10-10T13:26:00Z"/>
            </w:rPr>
          </w:rPrChange>
        </w:rPr>
        <w:pPrChange w:id="1302" w:author="Surette, Tobie (DFO/MPO)" w:date="2024-10-10T13:27:00Z">
          <w:pPr>
            <w:pStyle w:val="ListParagraph"/>
            <w:numPr>
              <w:numId w:val="3"/>
            </w:numPr>
            <w:autoSpaceDE w:val="0"/>
            <w:autoSpaceDN w:val="0"/>
            <w:adjustRightInd w:val="0"/>
            <w:spacing w:after="0" w:line="240" w:lineRule="auto"/>
            <w:ind w:hanging="360"/>
          </w:pPr>
        </w:pPrChange>
      </w:pPr>
      <w:ins w:id="1303" w:author="Surette, Tobie (DFO/MPO)" w:date="2024-10-10T13:26:00Z">
        <w:r w:rsidRPr="00730C7D">
          <w:rPr>
            <w:rFonts w:ascii="CMR10" w:eastAsia="CMR10" w:cs="CMR10"/>
            <w:color w:val="000000"/>
            <w:kern w:val="0"/>
            <w:sz w:val="20"/>
            <w:szCs w:val="20"/>
            <w:rPrChange w:id="1304" w:author="Surette, Tobie (DFO/MPO)" w:date="2024-10-10T13:27:00Z">
              <w:rPr/>
            </w:rPrChange>
          </w:rPr>
          <w:t>addition to NIR data, the pre-processing of crab images is essential to enable their use</w:t>
        </w:r>
      </w:ins>
    </w:p>
    <w:p w14:paraId="1A554930" w14:textId="77777777" w:rsidR="00730C7D" w:rsidRPr="00730C7D" w:rsidRDefault="00730C7D">
      <w:pPr>
        <w:autoSpaceDE w:val="0"/>
        <w:autoSpaceDN w:val="0"/>
        <w:adjustRightInd w:val="0"/>
        <w:spacing w:after="0" w:line="240" w:lineRule="auto"/>
        <w:rPr>
          <w:ins w:id="1305" w:author="Surette, Tobie (DFO/MPO)" w:date="2024-10-10T13:26:00Z"/>
          <w:rFonts w:ascii="CMR10" w:eastAsia="CMR10" w:cs="CMR10"/>
          <w:color w:val="000000"/>
          <w:kern w:val="0"/>
          <w:sz w:val="20"/>
          <w:szCs w:val="20"/>
          <w:rPrChange w:id="1306" w:author="Surette, Tobie (DFO/MPO)" w:date="2024-10-10T13:27:00Z">
            <w:rPr>
              <w:ins w:id="1307" w:author="Surette, Tobie (DFO/MPO)" w:date="2024-10-10T13:26:00Z"/>
            </w:rPr>
          </w:rPrChange>
        </w:rPr>
        <w:pPrChange w:id="1308" w:author="Surette, Tobie (DFO/MPO)" w:date="2024-10-10T13:27:00Z">
          <w:pPr>
            <w:pStyle w:val="ListParagraph"/>
            <w:numPr>
              <w:numId w:val="3"/>
            </w:numPr>
            <w:autoSpaceDE w:val="0"/>
            <w:autoSpaceDN w:val="0"/>
            <w:adjustRightInd w:val="0"/>
            <w:spacing w:after="0" w:line="240" w:lineRule="auto"/>
            <w:ind w:hanging="360"/>
          </w:pPr>
        </w:pPrChange>
      </w:pPr>
      <w:ins w:id="1309" w:author="Surette, Tobie (DFO/MPO)" w:date="2024-10-10T13:26:00Z">
        <w:r w:rsidRPr="00730C7D">
          <w:rPr>
            <w:rFonts w:ascii="CMR10" w:eastAsia="CMR10" w:cs="CMR10"/>
            <w:color w:val="000000"/>
            <w:kern w:val="0"/>
            <w:sz w:val="20"/>
            <w:szCs w:val="20"/>
            <w:rPrChange w:id="1310" w:author="Surette, Tobie (DFO/MPO)" w:date="2024-10-10T13:27:00Z">
              <w:rPr/>
            </w:rPrChange>
          </w:rPr>
          <w:t>in crab shell condition classification. The initial step is to detect the region of interest</w:t>
        </w:r>
      </w:ins>
    </w:p>
    <w:p w14:paraId="54E56E8F" w14:textId="77777777" w:rsidR="00730C7D" w:rsidRPr="00730C7D" w:rsidRDefault="00730C7D">
      <w:pPr>
        <w:autoSpaceDE w:val="0"/>
        <w:autoSpaceDN w:val="0"/>
        <w:adjustRightInd w:val="0"/>
        <w:spacing w:after="0" w:line="240" w:lineRule="auto"/>
        <w:rPr>
          <w:ins w:id="1311" w:author="Surette, Tobie (DFO/MPO)" w:date="2024-10-10T13:26:00Z"/>
          <w:rFonts w:ascii="CMR10" w:eastAsia="CMR10" w:cs="CMR10"/>
          <w:color w:val="000000"/>
          <w:kern w:val="0"/>
          <w:sz w:val="20"/>
          <w:szCs w:val="20"/>
          <w:rPrChange w:id="1312" w:author="Surette, Tobie (DFO/MPO)" w:date="2024-10-10T13:27:00Z">
            <w:rPr>
              <w:ins w:id="1313" w:author="Surette, Tobie (DFO/MPO)" w:date="2024-10-10T13:26:00Z"/>
            </w:rPr>
          </w:rPrChange>
        </w:rPr>
        <w:pPrChange w:id="1314" w:author="Surette, Tobie (DFO/MPO)" w:date="2024-10-10T13:27:00Z">
          <w:pPr>
            <w:pStyle w:val="ListParagraph"/>
            <w:numPr>
              <w:numId w:val="3"/>
            </w:numPr>
            <w:autoSpaceDE w:val="0"/>
            <w:autoSpaceDN w:val="0"/>
            <w:adjustRightInd w:val="0"/>
            <w:spacing w:after="0" w:line="240" w:lineRule="auto"/>
            <w:ind w:hanging="360"/>
          </w:pPr>
        </w:pPrChange>
      </w:pPr>
      <w:ins w:id="1315" w:author="Surette, Tobie (DFO/MPO)" w:date="2024-10-10T13:26:00Z">
        <w:r w:rsidRPr="00730C7D">
          <w:rPr>
            <w:rFonts w:ascii="CMR10" w:eastAsia="CMR10" w:cs="CMR10"/>
            <w:color w:val="000000"/>
            <w:kern w:val="0"/>
            <w:sz w:val="20"/>
            <w:szCs w:val="20"/>
            <w:rPrChange w:id="1316" w:author="Surette, Tobie (DFO/MPO)" w:date="2024-10-10T13:27:00Z">
              <w:rPr/>
            </w:rPrChange>
          </w:rPr>
          <w:t>(ROI) in each image, which will be used to develop the classification model. Given</w:t>
        </w:r>
      </w:ins>
    </w:p>
    <w:p w14:paraId="00CF3FAA" w14:textId="77777777" w:rsidR="00730C7D" w:rsidRPr="00730C7D" w:rsidRDefault="00730C7D">
      <w:pPr>
        <w:autoSpaceDE w:val="0"/>
        <w:autoSpaceDN w:val="0"/>
        <w:adjustRightInd w:val="0"/>
        <w:spacing w:after="0" w:line="240" w:lineRule="auto"/>
        <w:rPr>
          <w:ins w:id="1317" w:author="Surette, Tobie (DFO/MPO)" w:date="2024-10-10T13:26:00Z"/>
          <w:rFonts w:ascii="CMR10" w:eastAsia="CMR10" w:cs="CMR10"/>
          <w:color w:val="000000"/>
          <w:kern w:val="0"/>
          <w:sz w:val="20"/>
          <w:szCs w:val="20"/>
          <w:rPrChange w:id="1318" w:author="Surette, Tobie (DFO/MPO)" w:date="2024-10-10T13:27:00Z">
            <w:rPr>
              <w:ins w:id="1319" w:author="Surette, Tobie (DFO/MPO)" w:date="2024-10-10T13:26:00Z"/>
            </w:rPr>
          </w:rPrChange>
        </w:rPr>
        <w:pPrChange w:id="1320" w:author="Surette, Tobie (DFO/MPO)" w:date="2024-10-10T13:27:00Z">
          <w:pPr>
            <w:pStyle w:val="ListParagraph"/>
            <w:numPr>
              <w:numId w:val="3"/>
            </w:numPr>
            <w:autoSpaceDE w:val="0"/>
            <w:autoSpaceDN w:val="0"/>
            <w:adjustRightInd w:val="0"/>
            <w:spacing w:after="0" w:line="240" w:lineRule="auto"/>
            <w:ind w:hanging="360"/>
          </w:pPr>
        </w:pPrChange>
      </w:pPr>
      <w:ins w:id="1321" w:author="Surette, Tobie (DFO/MPO)" w:date="2024-10-10T13:26:00Z">
        <w:r w:rsidRPr="00730C7D">
          <w:rPr>
            <w:rFonts w:ascii="CMR10" w:eastAsia="CMR10" w:cs="CMR10"/>
            <w:color w:val="000000"/>
            <w:kern w:val="0"/>
            <w:sz w:val="20"/>
            <w:szCs w:val="20"/>
            <w:rPrChange w:id="1322" w:author="Surette, Tobie (DFO/MPO)" w:date="2024-10-10T13:27:00Z">
              <w:rPr/>
            </w:rPrChange>
          </w:rPr>
          <w:t>the potentially large volume of image data, it is imperative to automate this detection</w:t>
        </w:r>
      </w:ins>
    </w:p>
    <w:p w14:paraId="29CA1CD3" w14:textId="77777777" w:rsidR="00730C7D" w:rsidRPr="00730C7D" w:rsidRDefault="00730C7D">
      <w:pPr>
        <w:autoSpaceDE w:val="0"/>
        <w:autoSpaceDN w:val="0"/>
        <w:adjustRightInd w:val="0"/>
        <w:spacing w:after="0" w:line="240" w:lineRule="auto"/>
        <w:rPr>
          <w:ins w:id="1323" w:author="Surette, Tobie (DFO/MPO)" w:date="2024-10-10T13:26:00Z"/>
          <w:rFonts w:ascii="CMR10" w:eastAsia="CMR10" w:cs="CMR10"/>
          <w:color w:val="000000"/>
          <w:kern w:val="0"/>
          <w:sz w:val="20"/>
          <w:szCs w:val="20"/>
          <w:rPrChange w:id="1324" w:author="Surette, Tobie (DFO/MPO)" w:date="2024-10-10T13:27:00Z">
            <w:rPr>
              <w:ins w:id="1325" w:author="Surette, Tobie (DFO/MPO)" w:date="2024-10-10T13:26:00Z"/>
            </w:rPr>
          </w:rPrChange>
        </w:rPr>
        <w:pPrChange w:id="1326" w:author="Surette, Tobie (DFO/MPO)" w:date="2024-10-10T13:27:00Z">
          <w:pPr>
            <w:pStyle w:val="ListParagraph"/>
            <w:numPr>
              <w:numId w:val="3"/>
            </w:numPr>
            <w:autoSpaceDE w:val="0"/>
            <w:autoSpaceDN w:val="0"/>
            <w:adjustRightInd w:val="0"/>
            <w:spacing w:after="0" w:line="240" w:lineRule="auto"/>
            <w:ind w:hanging="360"/>
          </w:pPr>
        </w:pPrChange>
      </w:pPr>
      <w:ins w:id="1327" w:author="Surette, Tobie (DFO/MPO)" w:date="2024-10-10T13:26:00Z">
        <w:r w:rsidRPr="00730C7D">
          <w:rPr>
            <w:rFonts w:ascii="CMR10" w:eastAsia="CMR10" w:cs="CMR10"/>
            <w:color w:val="000000"/>
            <w:kern w:val="0"/>
            <w:sz w:val="20"/>
            <w:szCs w:val="20"/>
            <w:rPrChange w:id="1328" w:author="Surette, Tobie (DFO/MPO)" w:date="2024-10-10T13:27:00Z">
              <w:rPr/>
            </w:rPrChange>
          </w:rPr>
          <w:t>process. In this context, we have deployed the new YOLO11 algorithm for the</w:t>
        </w:r>
      </w:ins>
    </w:p>
    <w:p w14:paraId="49C089BE" w14:textId="77777777" w:rsidR="00730C7D" w:rsidRPr="00730C7D" w:rsidRDefault="00730C7D">
      <w:pPr>
        <w:autoSpaceDE w:val="0"/>
        <w:autoSpaceDN w:val="0"/>
        <w:adjustRightInd w:val="0"/>
        <w:spacing w:after="0" w:line="240" w:lineRule="auto"/>
        <w:rPr>
          <w:ins w:id="1329" w:author="Surette, Tobie (DFO/MPO)" w:date="2024-10-10T13:26:00Z"/>
          <w:rFonts w:ascii="CMR10" w:eastAsia="CMR10" w:cs="CMR10"/>
          <w:color w:val="000000"/>
          <w:kern w:val="0"/>
          <w:sz w:val="20"/>
          <w:szCs w:val="20"/>
          <w:rPrChange w:id="1330" w:author="Surette, Tobie (DFO/MPO)" w:date="2024-10-10T13:27:00Z">
            <w:rPr>
              <w:ins w:id="1331" w:author="Surette, Tobie (DFO/MPO)" w:date="2024-10-10T13:26:00Z"/>
            </w:rPr>
          </w:rPrChange>
        </w:rPr>
        <w:pPrChange w:id="1332" w:author="Surette, Tobie (DFO/MPO)" w:date="2024-10-10T13:27:00Z">
          <w:pPr>
            <w:pStyle w:val="ListParagraph"/>
            <w:numPr>
              <w:numId w:val="3"/>
            </w:numPr>
            <w:autoSpaceDE w:val="0"/>
            <w:autoSpaceDN w:val="0"/>
            <w:adjustRightInd w:val="0"/>
            <w:spacing w:after="0" w:line="240" w:lineRule="auto"/>
            <w:ind w:hanging="360"/>
          </w:pPr>
        </w:pPrChange>
      </w:pPr>
      <w:ins w:id="1333" w:author="Surette, Tobie (DFO/MPO)" w:date="2024-10-10T13:26:00Z">
        <w:r w:rsidRPr="00730C7D">
          <w:rPr>
            <w:rFonts w:ascii="CMR10" w:eastAsia="CMR10" w:cs="CMR10"/>
            <w:color w:val="000000"/>
            <w:kern w:val="0"/>
            <w:sz w:val="20"/>
            <w:szCs w:val="20"/>
            <w:rPrChange w:id="1334" w:author="Surette, Tobie (DFO/MPO)" w:date="2024-10-10T13:27:00Z">
              <w:rPr/>
            </w:rPrChange>
          </w:rPr>
          <w:t>accurate detection of snow crab bellies from raw images. To optimize the performance</w:t>
        </w:r>
      </w:ins>
    </w:p>
    <w:p w14:paraId="7A71211D" w14:textId="77777777" w:rsidR="00730C7D" w:rsidRPr="00730C7D" w:rsidRDefault="00730C7D">
      <w:pPr>
        <w:autoSpaceDE w:val="0"/>
        <w:autoSpaceDN w:val="0"/>
        <w:adjustRightInd w:val="0"/>
        <w:spacing w:after="0" w:line="240" w:lineRule="auto"/>
        <w:rPr>
          <w:ins w:id="1335" w:author="Surette, Tobie (DFO/MPO)" w:date="2024-10-10T13:26:00Z"/>
          <w:rFonts w:ascii="CMR10" w:eastAsia="CMR10" w:cs="CMR10"/>
          <w:color w:val="000000"/>
          <w:kern w:val="0"/>
          <w:sz w:val="20"/>
          <w:szCs w:val="20"/>
          <w:rPrChange w:id="1336" w:author="Surette, Tobie (DFO/MPO)" w:date="2024-10-10T13:27:00Z">
            <w:rPr>
              <w:ins w:id="1337" w:author="Surette, Tobie (DFO/MPO)" w:date="2024-10-10T13:26:00Z"/>
            </w:rPr>
          </w:rPrChange>
        </w:rPr>
        <w:pPrChange w:id="1338" w:author="Surette, Tobie (DFO/MPO)" w:date="2024-10-10T13:27:00Z">
          <w:pPr>
            <w:pStyle w:val="ListParagraph"/>
            <w:numPr>
              <w:numId w:val="3"/>
            </w:numPr>
            <w:autoSpaceDE w:val="0"/>
            <w:autoSpaceDN w:val="0"/>
            <w:adjustRightInd w:val="0"/>
            <w:spacing w:after="0" w:line="240" w:lineRule="auto"/>
            <w:ind w:hanging="360"/>
          </w:pPr>
        </w:pPrChange>
      </w:pPr>
      <w:ins w:id="1339" w:author="Surette, Tobie (DFO/MPO)" w:date="2024-10-10T13:26:00Z">
        <w:r w:rsidRPr="00730C7D">
          <w:rPr>
            <w:rFonts w:ascii="CMR10" w:eastAsia="CMR10" w:cs="CMR10"/>
            <w:color w:val="000000"/>
            <w:kern w:val="0"/>
            <w:sz w:val="20"/>
            <w:szCs w:val="20"/>
            <w:rPrChange w:id="1340" w:author="Surette, Tobie (DFO/MPO)" w:date="2024-10-10T13:27:00Z">
              <w:rPr/>
            </w:rPrChange>
          </w:rPr>
          <w:lastRenderedPageBreak/>
          <w:t>of this algorithm, we built up an extended database, incorporating images of snow</w:t>
        </w:r>
      </w:ins>
    </w:p>
    <w:p w14:paraId="61104B05" w14:textId="77777777" w:rsidR="00730C7D" w:rsidRPr="00730C7D" w:rsidRDefault="00730C7D">
      <w:pPr>
        <w:autoSpaceDE w:val="0"/>
        <w:autoSpaceDN w:val="0"/>
        <w:adjustRightInd w:val="0"/>
        <w:spacing w:after="0" w:line="240" w:lineRule="auto"/>
        <w:rPr>
          <w:ins w:id="1341" w:author="Surette, Tobie (DFO/MPO)" w:date="2024-10-10T13:26:00Z"/>
          <w:rFonts w:ascii="CMR10" w:eastAsia="CMR10" w:cs="CMR10"/>
          <w:color w:val="000000"/>
          <w:kern w:val="0"/>
          <w:sz w:val="20"/>
          <w:szCs w:val="20"/>
          <w:rPrChange w:id="1342" w:author="Surette, Tobie (DFO/MPO)" w:date="2024-10-10T13:27:00Z">
            <w:rPr>
              <w:ins w:id="1343" w:author="Surette, Tobie (DFO/MPO)" w:date="2024-10-10T13:26:00Z"/>
            </w:rPr>
          </w:rPrChange>
        </w:rPr>
        <w:pPrChange w:id="1344" w:author="Surette, Tobie (DFO/MPO)" w:date="2024-10-10T13:27:00Z">
          <w:pPr>
            <w:pStyle w:val="ListParagraph"/>
            <w:numPr>
              <w:numId w:val="3"/>
            </w:numPr>
            <w:autoSpaceDE w:val="0"/>
            <w:autoSpaceDN w:val="0"/>
            <w:adjustRightInd w:val="0"/>
            <w:spacing w:after="0" w:line="240" w:lineRule="auto"/>
            <w:ind w:hanging="360"/>
          </w:pPr>
        </w:pPrChange>
      </w:pPr>
      <w:ins w:id="1345" w:author="Surette, Tobie (DFO/MPO)" w:date="2024-10-10T13:26:00Z">
        <w:r w:rsidRPr="00730C7D">
          <w:rPr>
            <w:rFonts w:ascii="CMR10" w:eastAsia="CMR10" w:cs="CMR10"/>
            <w:color w:val="000000"/>
            <w:kern w:val="0"/>
            <w:sz w:val="20"/>
            <w:szCs w:val="20"/>
            <w:rPrChange w:id="1346" w:author="Surette, Tobie (DFO/MPO)" w:date="2024-10-10T13:27:00Z">
              <w:rPr/>
            </w:rPrChange>
          </w:rPr>
          <w:t>crabs with various shell conditions. This database, rich in diversity, comprises a total</w:t>
        </w:r>
      </w:ins>
    </w:p>
    <w:p w14:paraId="491AF7D3" w14:textId="77777777" w:rsidR="00730C7D" w:rsidRPr="00730C7D" w:rsidRDefault="00730C7D">
      <w:pPr>
        <w:autoSpaceDE w:val="0"/>
        <w:autoSpaceDN w:val="0"/>
        <w:adjustRightInd w:val="0"/>
        <w:spacing w:after="0" w:line="240" w:lineRule="auto"/>
        <w:rPr>
          <w:ins w:id="1347" w:author="Surette, Tobie (DFO/MPO)" w:date="2024-10-10T13:26:00Z"/>
          <w:rFonts w:ascii="CMR10" w:eastAsia="CMR10" w:cs="CMR10"/>
          <w:color w:val="000000"/>
          <w:kern w:val="0"/>
          <w:sz w:val="20"/>
          <w:szCs w:val="20"/>
          <w:rPrChange w:id="1348" w:author="Surette, Tobie (DFO/MPO)" w:date="2024-10-10T13:27:00Z">
            <w:rPr>
              <w:ins w:id="1349" w:author="Surette, Tobie (DFO/MPO)" w:date="2024-10-10T13:26:00Z"/>
            </w:rPr>
          </w:rPrChange>
        </w:rPr>
        <w:pPrChange w:id="1350" w:author="Surette, Tobie (DFO/MPO)" w:date="2024-10-10T13:27:00Z">
          <w:pPr>
            <w:pStyle w:val="ListParagraph"/>
            <w:numPr>
              <w:numId w:val="3"/>
            </w:numPr>
            <w:autoSpaceDE w:val="0"/>
            <w:autoSpaceDN w:val="0"/>
            <w:adjustRightInd w:val="0"/>
            <w:spacing w:after="0" w:line="240" w:lineRule="auto"/>
            <w:ind w:hanging="360"/>
          </w:pPr>
        </w:pPrChange>
      </w:pPr>
      <w:ins w:id="1351" w:author="Surette, Tobie (DFO/MPO)" w:date="2024-10-10T13:26:00Z">
        <w:r w:rsidRPr="00730C7D">
          <w:rPr>
            <w:rFonts w:ascii="CMR10" w:eastAsia="CMR10" w:cs="CMR10"/>
            <w:color w:val="000000"/>
            <w:kern w:val="0"/>
            <w:sz w:val="20"/>
            <w:szCs w:val="20"/>
            <w:rPrChange w:id="1352" w:author="Surette, Tobie (DFO/MPO)" w:date="2024-10-10T13:27:00Z">
              <w:rPr/>
            </w:rPrChange>
          </w:rPr>
          <w:t>of 4071 images, enabling us to guarantee greater robustness and accuracy in detection.</w:t>
        </w:r>
      </w:ins>
    </w:p>
    <w:p w14:paraId="2AA240E8" w14:textId="77777777" w:rsidR="00730C7D" w:rsidRPr="00730C7D" w:rsidRDefault="00730C7D">
      <w:pPr>
        <w:autoSpaceDE w:val="0"/>
        <w:autoSpaceDN w:val="0"/>
        <w:adjustRightInd w:val="0"/>
        <w:spacing w:after="0" w:line="240" w:lineRule="auto"/>
        <w:rPr>
          <w:ins w:id="1353" w:author="Surette, Tobie (DFO/MPO)" w:date="2024-10-10T13:26:00Z"/>
          <w:rFonts w:ascii="CMR10" w:eastAsia="CMR10" w:cs="CMR10"/>
          <w:color w:val="000000"/>
          <w:kern w:val="0"/>
          <w:sz w:val="20"/>
          <w:szCs w:val="20"/>
          <w:rPrChange w:id="1354" w:author="Surette, Tobie (DFO/MPO)" w:date="2024-10-10T13:27:00Z">
            <w:rPr>
              <w:ins w:id="1355" w:author="Surette, Tobie (DFO/MPO)" w:date="2024-10-10T13:26:00Z"/>
            </w:rPr>
          </w:rPrChange>
        </w:rPr>
        <w:pPrChange w:id="1356" w:author="Surette, Tobie (DFO/MPO)" w:date="2024-10-10T13:27:00Z">
          <w:pPr>
            <w:pStyle w:val="ListParagraph"/>
            <w:numPr>
              <w:numId w:val="3"/>
            </w:numPr>
            <w:autoSpaceDE w:val="0"/>
            <w:autoSpaceDN w:val="0"/>
            <w:adjustRightInd w:val="0"/>
            <w:spacing w:after="0" w:line="240" w:lineRule="auto"/>
            <w:ind w:hanging="360"/>
          </w:pPr>
        </w:pPrChange>
      </w:pPr>
      <w:ins w:id="1357" w:author="Surette, Tobie (DFO/MPO)" w:date="2024-10-10T13:26:00Z">
        <w:r w:rsidRPr="00730C7D">
          <w:rPr>
            <w:rFonts w:ascii="CMR10" w:eastAsia="CMR10" w:cs="CMR10"/>
            <w:color w:val="000000"/>
            <w:kern w:val="0"/>
            <w:sz w:val="20"/>
            <w:szCs w:val="20"/>
            <w:rPrChange w:id="1358" w:author="Surette, Tobie (DFO/MPO)" w:date="2024-10-10T13:27:00Z">
              <w:rPr/>
            </w:rPrChange>
          </w:rPr>
          <w:t>Automating the detection process not only improves efficiency, but also ensures</w:t>
        </w:r>
      </w:ins>
    </w:p>
    <w:p w14:paraId="2DA0C34C" w14:textId="77777777" w:rsidR="00730C7D" w:rsidRPr="00730C7D" w:rsidRDefault="00730C7D">
      <w:pPr>
        <w:autoSpaceDE w:val="0"/>
        <w:autoSpaceDN w:val="0"/>
        <w:adjustRightInd w:val="0"/>
        <w:spacing w:after="0" w:line="240" w:lineRule="auto"/>
        <w:rPr>
          <w:ins w:id="1359" w:author="Surette, Tobie (DFO/MPO)" w:date="2024-10-10T13:26:00Z"/>
          <w:rFonts w:ascii="CMR10" w:eastAsia="CMR10" w:cs="CMR10"/>
          <w:color w:val="000000"/>
          <w:kern w:val="0"/>
          <w:sz w:val="20"/>
          <w:szCs w:val="20"/>
          <w:rPrChange w:id="1360" w:author="Surette, Tobie (DFO/MPO)" w:date="2024-10-10T13:27:00Z">
            <w:rPr>
              <w:ins w:id="1361" w:author="Surette, Tobie (DFO/MPO)" w:date="2024-10-10T13:26:00Z"/>
            </w:rPr>
          </w:rPrChange>
        </w:rPr>
        <w:pPrChange w:id="1362" w:author="Surette, Tobie (DFO/MPO)" w:date="2024-10-10T13:27:00Z">
          <w:pPr>
            <w:pStyle w:val="ListParagraph"/>
            <w:numPr>
              <w:numId w:val="3"/>
            </w:numPr>
            <w:autoSpaceDE w:val="0"/>
            <w:autoSpaceDN w:val="0"/>
            <w:adjustRightInd w:val="0"/>
            <w:spacing w:after="0" w:line="240" w:lineRule="auto"/>
            <w:ind w:hanging="360"/>
          </w:pPr>
        </w:pPrChange>
      </w:pPr>
      <w:ins w:id="1363" w:author="Surette, Tobie (DFO/MPO)" w:date="2024-10-10T13:26:00Z">
        <w:r w:rsidRPr="00730C7D">
          <w:rPr>
            <w:rFonts w:ascii="CMR10" w:eastAsia="CMR10" w:cs="CMR10"/>
            <w:color w:val="000000"/>
            <w:kern w:val="0"/>
            <w:sz w:val="20"/>
            <w:szCs w:val="20"/>
            <w:rPrChange w:id="1364" w:author="Surette, Tobie (DFO/MPO)" w:date="2024-10-10T13:27:00Z">
              <w:rPr/>
            </w:rPrChange>
          </w:rPr>
          <w:t>consistency and reproducibility across a diverse range of crab images. We focused our</w:t>
        </w:r>
      </w:ins>
    </w:p>
    <w:p w14:paraId="0B710B3C" w14:textId="77777777" w:rsidR="00730C7D" w:rsidRPr="00730C7D" w:rsidRDefault="00730C7D">
      <w:pPr>
        <w:autoSpaceDE w:val="0"/>
        <w:autoSpaceDN w:val="0"/>
        <w:adjustRightInd w:val="0"/>
        <w:spacing w:after="0" w:line="240" w:lineRule="auto"/>
        <w:rPr>
          <w:ins w:id="1365" w:author="Surette, Tobie (DFO/MPO)" w:date="2024-10-10T13:26:00Z"/>
          <w:rFonts w:ascii="CMR10" w:eastAsia="CMR10" w:cs="CMR10"/>
          <w:color w:val="000000"/>
          <w:kern w:val="0"/>
          <w:sz w:val="20"/>
          <w:szCs w:val="20"/>
          <w:rPrChange w:id="1366" w:author="Surette, Tobie (DFO/MPO)" w:date="2024-10-10T13:27:00Z">
            <w:rPr>
              <w:ins w:id="1367" w:author="Surette, Tobie (DFO/MPO)" w:date="2024-10-10T13:26:00Z"/>
            </w:rPr>
          </w:rPrChange>
        </w:rPr>
        <w:pPrChange w:id="1368" w:author="Surette, Tobie (DFO/MPO)" w:date="2024-10-10T13:27:00Z">
          <w:pPr>
            <w:pStyle w:val="ListParagraph"/>
            <w:numPr>
              <w:numId w:val="3"/>
            </w:numPr>
            <w:autoSpaceDE w:val="0"/>
            <w:autoSpaceDN w:val="0"/>
            <w:adjustRightInd w:val="0"/>
            <w:spacing w:after="0" w:line="240" w:lineRule="auto"/>
            <w:ind w:hanging="360"/>
          </w:pPr>
        </w:pPrChange>
      </w:pPr>
      <w:ins w:id="1369" w:author="Surette, Tobie (DFO/MPO)" w:date="2024-10-10T13:26:00Z">
        <w:r w:rsidRPr="00730C7D">
          <w:rPr>
            <w:rFonts w:ascii="CMR10" w:eastAsia="CMR10" w:cs="CMR10"/>
            <w:color w:val="000000"/>
            <w:kern w:val="0"/>
            <w:sz w:val="20"/>
            <w:szCs w:val="20"/>
            <w:rPrChange w:id="1370" w:author="Surette, Tobie (DFO/MPO)" w:date="2024-10-10T13:27:00Z">
              <w:rPr/>
            </w:rPrChange>
          </w:rPr>
          <w:t>study on the ventral images of snow crabs in order to exploit the color variations of</w:t>
        </w:r>
      </w:ins>
    </w:p>
    <w:p w14:paraId="0AC8C15C" w14:textId="77777777" w:rsidR="00730C7D" w:rsidRPr="00730C7D" w:rsidRDefault="00730C7D">
      <w:pPr>
        <w:autoSpaceDE w:val="0"/>
        <w:autoSpaceDN w:val="0"/>
        <w:adjustRightInd w:val="0"/>
        <w:spacing w:after="0" w:line="240" w:lineRule="auto"/>
        <w:rPr>
          <w:ins w:id="1371" w:author="Surette, Tobie (DFO/MPO)" w:date="2024-10-10T13:26:00Z"/>
          <w:rFonts w:ascii="CMR10" w:eastAsia="CMR10" w:cs="CMR10"/>
          <w:color w:val="000000"/>
          <w:kern w:val="0"/>
          <w:sz w:val="20"/>
          <w:szCs w:val="20"/>
          <w:rPrChange w:id="1372" w:author="Surette, Tobie (DFO/MPO)" w:date="2024-10-10T13:27:00Z">
            <w:rPr>
              <w:ins w:id="1373" w:author="Surette, Tobie (DFO/MPO)" w:date="2024-10-10T13:26:00Z"/>
            </w:rPr>
          </w:rPrChange>
        </w:rPr>
        <w:pPrChange w:id="1374" w:author="Surette, Tobie (DFO/MPO)" w:date="2024-10-10T13:27:00Z">
          <w:pPr>
            <w:pStyle w:val="ListParagraph"/>
            <w:numPr>
              <w:numId w:val="3"/>
            </w:numPr>
            <w:autoSpaceDE w:val="0"/>
            <w:autoSpaceDN w:val="0"/>
            <w:adjustRightInd w:val="0"/>
            <w:spacing w:after="0" w:line="240" w:lineRule="auto"/>
            <w:ind w:hanging="360"/>
          </w:pPr>
        </w:pPrChange>
      </w:pPr>
      <w:ins w:id="1375" w:author="Surette, Tobie (DFO/MPO)" w:date="2024-10-10T13:26:00Z">
        <w:r w:rsidRPr="00730C7D">
          <w:rPr>
            <w:rFonts w:ascii="CMR10" w:eastAsia="CMR10" w:cs="CMR10"/>
            <w:color w:val="000000"/>
            <w:kern w:val="0"/>
            <w:sz w:val="20"/>
            <w:szCs w:val="20"/>
            <w:rPrChange w:id="1376" w:author="Surette, Tobie (DFO/MPO)" w:date="2024-10-10T13:27:00Z">
              <w:rPr/>
            </w:rPrChange>
          </w:rPr>
          <w:t>this zone during the life cycle of these crabs. An increase in ventral images was necessary</w:t>
        </w:r>
      </w:ins>
    </w:p>
    <w:p w14:paraId="52AEA19D" w14:textId="77777777" w:rsidR="00730C7D" w:rsidRPr="00730C7D" w:rsidRDefault="00730C7D">
      <w:pPr>
        <w:autoSpaceDE w:val="0"/>
        <w:autoSpaceDN w:val="0"/>
        <w:adjustRightInd w:val="0"/>
        <w:spacing w:after="0" w:line="240" w:lineRule="auto"/>
        <w:rPr>
          <w:ins w:id="1377" w:author="Surette, Tobie (DFO/MPO)" w:date="2024-10-10T13:26:00Z"/>
          <w:rFonts w:ascii="CMR10" w:eastAsia="CMR10" w:cs="CMR10"/>
          <w:color w:val="000000"/>
          <w:kern w:val="0"/>
          <w:sz w:val="20"/>
          <w:szCs w:val="20"/>
          <w:rPrChange w:id="1378" w:author="Surette, Tobie (DFO/MPO)" w:date="2024-10-10T13:27:00Z">
            <w:rPr>
              <w:ins w:id="1379" w:author="Surette, Tobie (DFO/MPO)" w:date="2024-10-10T13:26:00Z"/>
            </w:rPr>
          </w:rPrChange>
        </w:rPr>
        <w:pPrChange w:id="1380" w:author="Surette, Tobie (DFO/MPO)" w:date="2024-10-10T13:27:00Z">
          <w:pPr>
            <w:pStyle w:val="ListParagraph"/>
            <w:numPr>
              <w:numId w:val="3"/>
            </w:numPr>
            <w:autoSpaceDE w:val="0"/>
            <w:autoSpaceDN w:val="0"/>
            <w:adjustRightInd w:val="0"/>
            <w:spacing w:after="0" w:line="240" w:lineRule="auto"/>
            <w:ind w:hanging="360"/>
          </w:pPr>
        </w:pPrChange>
      </w:pPr>
      <w:ins w:id="1381" w:author="Surette, Tobie (DFO/MPO)" w:date="2024-10-10T13:26:00Z">
        <w:r w:rsidRPr="00730C7D">
          <w:rPr>
            <w:rFonts w:ascii="CMR10" w:eastAsia="CMR10" w:cs="CMR10"/>
            <w:color w:val="000000"/>
            <w:kern w:val="0"/>
            <w:sz w:val="20"/>
            <w:szCs w:val="20"/>
            <w:rPrChange w:id="1382" w:author="Surette, Tobie (DFO/MPO)" w:date="2024-10-10T13:27:00Z">
              <w:rPr/>
            </w:rPrChange>
          </w:rPr>
          <w:t>to enrich our database and diversify the samples for each shell condition. Table</w:t>
        </w:r>
      </w:ins>
    </w:p>
    <w:p w14:paraId="107AF0E9" w14:textId="77777777" w:rsidR="00730C7D" w:rsidRPr="00730C7D" w:rsidRDefault="00730C7D">
      <w:pPr>
        <w:autoSpaceDE w:val="0"/>
        <w:autoSpaceDN w:val="0"/>
        <w:adjustRightInd w:val="0"/>
        <w:spacing w:after="0" w:line="240" w:lineRule="auto"/>
        <w:rPr>
          <w:ins w:id="1383" w:author="Surette, Tobie (DFO/MPO)" w:date="2024-10-10T13:26:00Z"/>
          <w:rFonts w:ascii="CMR10" w:eastAsia="CMR10" w:cs="CMR10"/>
          <w:color w:val="000000"/>
          <w:kern w:val="0"/>
          <w:sz w:val="20"/>
          <w:szCs w:val="20"/>
          <w:rPrChange w:id="1384" w:author="Surette, Tobie (DFO/MPO)" w:date="2024-10-10T13:27:00Z">
            <w:rPr>
              <w:ins w:id="1385" w:author="Surette, Tobie (DFO/MPO)" w:date="2024-10-10T13:26:00Z"/>
            </w:rPr>
          </w:rPrChange>
        </w:rPr>
        <w:pPrChange w:id="1386" w:author="Surette, Tobie (DFO/MPO)" w:date="2024-10-10T13:27:00Z">
          <w:pPr>
            <w:pStyle w:val="ListParagraph"/>
            <w:numPr>
              <w:numId w:val="3"/>
            </w:numPr>
            <w:autoSpaceDE w:val="0"/>
            <w:autoSpaceDN w:val="0"/>
            <w:adjustRightInd w:val="0"/>
            <w:spacing w:after="0" w:line="240" w:lineRule="auto"/>
            <w:ind w:hanging="360"/>
          </w:pPr>
        </w:pPrChange>
      </w:pPr>
      <w:ins w:id="1387" w:author="Surette, Tobie (DFO/MPO)" w:date="2024-10-10T13:26:00Z">
        <w:r w:rsidRPr="00730C7D">
          <w:rPr>
            <w:rFonts w:ascii="CMR10" w:eastAsia="CMR10" w:cs="CMR10"/>
            <w:color w:val="0000FF"/>
            <w:kern w:val="0"/>
            <w:sz w:val="20"/>
            <w:szCs w:val="20"/>
            <w:rPrChange w:id="1388" w:author="Surette, Tobie (DFO/MPO)" w:date="2024-10-10T13:27:00Z">
              <w:rPr>
                <w:color w:val="0000FF"/>
              </w:rPr>
            </w:rPrChange>
          </w:rPr>
          <w:t xml:space="preserve">3 </w:t>
        </w:r>
        <w:r w:rsidRPr="00730C7D">
          <w:rPr>
            <w:rFonts w:ascii="CMR10" w:eastAsia="CMR10" w:cs="CMR10"/>
            <w:color w:val="000000"/>
            <w:kern w:val="0"/>
            <w:sz w:val="20"/>
            <w:szCs w:val="20"/>
            <w:rPrChange w:id="1389" w:author="Surette, Tobie (DFO/MPO)" w:date="2024-10-10T13:27:00Z">
              <w:rPr/>
            </w:rPrChange>
          </w:rPr>
          <w:t>shows the distribution of the number of crabs captured in each carapace condition</w:t>
        </w:r>
      </w:ins>
    </w:p>
    <w:p w14:paraId="5778CB32" w14:textId="77777777" w:rsidR="00730C7D" w:rsidRPr="00730C7D" w:rsidRDefault="00730C7D">
      <w:pPr>
        <w:autoSpaceDE w:val="0"/>
        <w:autoSpaceDN w:val="0"/>
        <w:adjustRightInd w:val="0"/>
        <w:spacing w:after="0" w:line="240" w:lineRule="auto"/>
        <w:rPr>
          <w:ins w:id="1390" w:author="Surette, Tobie (DFO/MPO)" w:date="2024-10-10T13:26:00Z"/>
          <w:rFonts w:ascii="CMR10" w:eastAsia="CMR10" w:cs="CMR10"/>
          <w:color w:val="000000"/>
          <w:kern w:val="0"/>
          <w:sz w:val="20"/>
          <w:szCs w:val="20"/>
          <w:rPrChange w:id="1391" w:author="Surette, Tobie (DFO/MPO)" w:date="2024-10-10T13:27:00Z">
            <w:rPr>
              <w:ins w:id="1392" w:author="Surette, Tobie (DFO/MPO)" w:date="2024-10-10T13:26:00Z"/>
            </w:rPr>
          </w:rPrChange>
        </w:rPr>
        <w:pPrChange w:id="1393" w:author="Surette, Tobie (DFO/MPO)" w:date="2024-10-10T13:27:00Z">
          <w:pPr>
            <w:pStyle w:val="ListParagraph"/>
            <w:numPr>
              <w:numId w:val="3"/>
            </w:numPr>
            <w:autoSpaceDE w:val="0"/>
            <w:autoSpaceDN w:val="0"/>
            <w:adjustRightInd w:val="0"/>
            <w:spacing w:after="0" w:line="240" w:lineRule="auto"/>
            <w:ind w:hanging="360"/>
          </w:pPr>
        </w:pPrChange>
      </w:pPr>
      <w:ins w:id="1394" w:author="Surette, Tobie (DFO/MPO)" w:date="2024-10-10T13:26:00Z">
        <w:r w:rsidRPr="00730C7D">
          <w:rPr>
            <w:rFonts w:ascii="CMR10" w:eastAsia="CMR10" w:cs="CMR10"/>
            <w:color w:val="000000"/>
            <w:kern w:val="0"/>
            <w:sz w:val="20"/>
            <w:szCs w:val="20"/>
            <w:rPrChange w:id="1395" w:author="Surette, Tobie (DFO/MPO)" w:date="2024-10-10T13:27:00Z">
              <w:rPr/>
            </w:rPrChange>
          </w:rPr>
          <w:t>and the corresponding number of ventral images after this augmentation.</w:t>
        </w:r>
      </w:ins>
    </w:p>
    <w:p w14:paraId="501831FA" w14:textId="77777777" w:rsidR="00730C7D" w:rsidRPr="00730C7D" w:rsidRDefault="00730C7D">
      <w:pPr>
        <w:autoSpaceDE w:val="0"/>
        <w:autoSpaceDN w:val="0"/>
        <w:adjustRightInd w:val="0"/>
        <w:spacing w:after="0" w:line="240" w:lineRule="auto"/>
        <w:rPr>
          <w:ins w:id="1396" w:author="Surette, Tobie (DFO/MPO)" w:date="2024-10-10T13:26:00Z"/>
          <w:rFonts w:ascii="CMR10" w:eastAsia="CMR10" w:cs="CMR10"/>
          <w:color w:val="000000"/>
          <w:kern w:val="0"/>
          <w:sz w:val="20"/>
          <w:szCs w:val="20"/>
          <w:rPrChange w:id="1397" w:author="Surette, Tobie (DFO/MPO)" w:date="2024-10-10T13:27:00Z">
            <w:rPr>
              <w:ins w:id="1398" w:author="Surette, Tobie (DFO/MPO)" w:date="2024-10-10T13:26:00Z"/>
            </w:rPr>
          </w:rPrChange>
        </w:rPr>
        <w:pPrChange w:id="1399" w:author="Surette, Tobie (DFO/MPO)" w:date="2024-10-10T13:27:00Z">
          <w:pPr>
            <w:pStyle w:val="ListParagraph"/>
            <w:numPr>
              <w:numId w:val="3"/>
            </w:numPr>
            <w:autoSpaceDE w:val="0"/>
            <w:autoSpaceDN w:val="0"/>
            <w:adjustRightInd w:val="0"/>
            <w:spacing w:after="0" w:line="240" w:lineRule="auto"/>
            <w:ind w:hanging="360"/>
          </w:pPr>
        </w:pPrChange>
      </w:pPr>
      <w:ins w:id="1400" w:author="Surette, Tobie (DFO/MPO)" w:date="2024-10-10T13:26:00Z">
        <w:r w:rsidRPr="00730C7D">
          <w:rPr>
            <w:rFonts w:ascii="CMR10" w:eastAsia="CMR10" w:cs="CMR10"/>
            <w:color w:val="000000"/>
            <w:kern w:val="0"/>
            <w:sz w:val="20"/>
            <w:szCs w:val="20"/>
            <w:rPrChange w:id="1401" w:author="Surette, Tobie (DFO/MPO)" w:date="2024-10-10T13:27:00Z">
              <w:rPr/>
            </w:rPrChange>
          </w:rPr>
          <w:t>8</w:t>
        </w:r>
      </w:ins>
    </w:p>
    <w:p w14:paraId="4B42247A" w14:textId="77777777" w:rsidR="00730C7D" w:rsidRPr="00730C7D" w:rsidRDefault="00730C7D">
      <w:pPr>
        <w:autoSpaceDE w:val="0"/>
        <w:autoSpaceDN w:val="0"/>
        <w:adjustRightInd w:val="0"/>
        <w:spacing w:after="0" w:line="240" w:lineRule="auto"/>
        <w:rPr>
          <w:ins w:id="1402" w:author="Surette, Tobie (DFO/MPO)" w:date="2024-10-10T13:26:00Z"/>
          <w:rFonts w:ascii="CMR10" w:eastAsia="CMR10" w:cs="CMR10"/>
          <w:color w:val="000000"/>
          <w:kern w:val="0"/>
          <w:sz w:val="20"/>
          <w:szCs w:val="20"/>
          <w:rPrChange w:id="1403" w:author="Surette, Tobie (DFO/MPO)" w:date="2024-10-10T13:27:00Z">
            <w:rPr>
              <w:ins w:id="1404" w:author="Surette, Tobie (DFO/MPO)" w:date="2024-10-10T13:26:00Z"/>
            </w:rPr>
          </w:rPrChange>
        </w:rPr>
        <w:pPrChange w:id="1405" w:author="Surette, Tobie (DFO/MPO)" w:date="2024-10-10T13:27:00Z">
          <w:pPr>
            <w:pStyle w:val="ListParagraph"/>
            <w:numPr>
              <w:numId w:val="3"/>
            </w:numPr>
            <w:autoSpaceDE w:val="0"/>
            <w:autoSpaceDN w:val="0"/>
            <w:adjustRightInd w:val="0"/>
            <w:spacing w:after="0" w:line="240" w:lineRule="auto"/>
            <w:ind w:hanging="360"/>
          </w:pPr>
        </w:pPrChange>
      </w:pPr>
      <w:ins w:id="1406" w:author="Surette, Tobie (DFO/MPO)" w:date="2024-10-10T13:26:00Z">
        <w:r w:rsidRPr="00730C7D">
          <w:rPr>
            <w:rFonts w:ascii="CMBX10" w:eastAsia="CMBX10" w:cs="CMBX10"/>
            <w:color w:val="000000"/>
            <w:kern w:val="0"/>
            <w:sz w:val="20"/>
            <w:szCs w:val="20"/>
            <w:rPrChange w:id="1407" w:author="Surette, Tobie (DFO/MPO)" w:date="2024-10-10T13:27:00Z">
              <w:rPr>
                <w:rFonts w:ascii="CMBX10" w:eastAsia="CMBX10" w:cs="CMBX10"/>
              </w:rPr>
            </w:rPrChange>
          </w:rPr>
          <w:t>Table 3</w:t>
        </w:r>
        <w:r w:rsidRPr="00730C7D">
          <w:rPr>
            <w:rFonts w:ascii="CMR10" w:eastAsia="CMR10" w:cs="CMR10"/>
            <w:color w:val="000000"/>
            <w:kern w:val="0"/>
            <w:sz w:val="20"/>
            <w:szCs w:val="20"/>
            <w:rPrChange w:id="1408" w:author="Surette, Tobie (DFO/MPO)" w:date="2024-10-10T13:27:00Z">
              <w:rPr/>
            </w:rPrChange>
          </w:rPr>
          <w:t>: Distribution of crabs and ventral images of each condition.</w:t>
        </w:r>
      </w:ins>
    </w:p>
    <w:p w14:paraId="437E424C" w14:textId="77777777" w:rsidR="00730C7D" w:rsidRPr="00730C7D" w:rsidRDefault="00730C7D">
      <w:pPr>
        <w:autoSpaceDE w:val="0"/>
        <w:autoSpaceDN w:val="0"/>
        <w:adjustRightInd w:val="0"/>
        <w:spacing w:after="0" w:line="240" w:lineRule="auto"/>
        <w:rPr>
          <w:ins w:id="1409" w:author="Surette, Tobie (DFO/MPO)" w:date="2024-10-10T13:26:00Z"/>
          <w:rFonts w:ascii="CMR8" w:eastAsia="CMR8" w:cs="CMR8"/>
          <w:color w:val="000000"/>
          <w:kern w:val="0"/>
          <w:sz w:val="16"/>
          <w:szCs w:val="16"/>
          <w:rPrChange w:id="1410" w:author="Surette, Tobie (DFO/MPO)" w:date="2024-10-10T13:27:00Z">
            <w:rPr>
              <w:ins w:id="1411" w:author="Surette, Tobie (DFO/MPO)" w:date="2024-10-10T13:26:00Z"/>
            </w:rPr>
          </w:rPrChange>
        </w:rPr>
        <w:pPrChange w:id="1412" w:author="Surette, Tobie (DFO/MPO)" w:date="2024-10-10T13:27:00Z">
          <w:pPr>
            <w:pStyle w:val="ListParagraph"/>
            <w:numPr>
              <w:numId w:val="3"/>
            </w:numPr>
            <w:autoSpaceDE w:val="0"/>
            <w:autoSpaceDN w:val="0"/>
            <w:adjustRightInd w:val="0"/>
            <w:spacing w:after="0" w:line="240" w:lineRule="auto"/>
            <w:ind w:hanging="360"/>
          </w:pPr>
        </w:pPrChange>
      </w:pPr>
      <w:ins w:id="1413" w:author="Surette, Tobie (DFO/MPO)" w:date="2024-10-10T13:26:00Z">
        <w:r w:rsidRPr="00730C7D">
          <w:rPr>
            <w:rFonts w:ascii="CMR8" w:eastAsia="CMR8" w:cs="CMR8"/>
            <w:color w:val="000000"/>
            <w:kern w:val="0"/>
            <w:sz w:val="16"/>
            <w:szCs w:val="16"/>
            <w:rPrChange w:id="1414" w:author="Surette, Tobie (DFO/MPO)" w:date="2024-10-10T13:27:00Z">
              <w:rPr/>
            </w:rPrChange>
          </w:rPr>
          <w:t>Condition 1 2 3 4 5</w:t>
        </w:r>
      </w:ins>
    </w:p>
    <w:p w14:paraId="5DC23F9D" w14:textId="77777777" w:rsidR="00730C7D" w:rsidRPr="00730C7D" w:rsidRDefault="00730C7D">
      <w:pPr>
        <w:autoSpaceDE w:val="0"/>
        <w:autoSpaceDN w:val="0"/>
        <w:adjustRightInd w:val="0"/>
        <w:spacing w:after="0" w:line="240" w:lineRule="auto"/>
        <w:rPr>
          <w:ins w:id="1415" w:author="Surette, Tobie (DFO/MPO)" w:date="2024-10-10T13:26:00Z"/>
          <w:rFonts w:ascii="CMR8" w:eastAsia="CMR8" w:cs="CMR8"/>
          <w:color w:val="000000"/>
          <w:kern w:val="0"/>
          <w:sz w:val="16"/>
          <w:szCs w:val="16"/>
          <w:rPrChange w:id="1416" w:author="Surette, Tobie (DFO/MPO)" w:date="2024-10-10T13:27:00Z">
            <w:rPr>
              <w:ins w:id="1417" w:author="Surette, Tobie (DFO/MPO)" w:date="2024-10-10T13:26:00Z"/>
            </w:rPr>
          </w:rPrChange>
        </w:rPr>
        <w:pPrChange w:id="1418" w:author="Surette, Tobie (DFO/MPO)" w:date="2024-10-10T13:27:00Z">
          <w:pPr>
            <w:pStyle w:val="ListParagraph"/>
            <w:numPr>
              <w:numId w:val="3"/>
            </w:numPr>
            <w:autoSpaceDE w:val="0"/>
            <w:autoSpaceDN w:val="0"/>
            <w:adjustRightInd w:val="0"/>
            <w:spacing w:after="0" w:line="240" w:lineRule="auto"/>
            <w:ind w:hanging="360"/>
          </w:pPr>
        </w:pPrChange>
      </w:pPr>
      <w:ins w:id="1419" w:author="Surette, Tobie (DFO/MPO)" w:date="2024-10-10T13:26:00Z">
        <w:r w:rsidRPr="00730C7D">
          <w:rPr>
            <w:rFonts w:ascii="CMR8" w:eastAsia="CMR8" w:cs="CMR8"/>
            <w:color w:val="000000"/>
            <w:kern w:val="0"/>
            <w:sz w:val="16"/>
            <w:szCs w:val="16"/>
            <w:rPrChange w:id="1420" w:author="Surette, Tobie (DFO/MPO)" w:date="2024-10-10T13:27:00Z">
              <w:rPr/>
            </w:rPrChange>
          </w:rPr>
          <w:t>Number of crabs 21 7 63 33 13</w:t>
        </w:r>
      </w:ins>
    </w:p>
    <w:p w14:paraId="000F5A5B" w14:textId="77777777" w:rsidR="00730C7D" w:rsidRPr="00730C7D" w:rsidRDefault="00730C7D">
      <w:pPr>
        <w:autoSpaceDE w:val="0"/>
        <w:autoSpaceDN w:val="0"/>
        <w:adjustRightInd w:val="0"/>
        <w:spacing w:after="0" w:line="240" w:lineRule="auto"/>
        <w:rPr>
          <w:ins w:id="1421" w:author="Surette, Tobie (DFO/MPO)" w:date="2024-10-10T13:26:00Z"/>
          <w:rFonts w:ascii="CMR8" w:eastAsia="CMR8" w:cs="CMR8"/>
          <w:color w:val="000000"/>
          <w:kern w:val="0"/>
          <w:sz w:val="16"/>
          <w:szCs w:val="16"/>
          <w:rPrChange w:id="1422" w:author="Surette, Tobie (DFO/MPO)" w:date="2024-10-10T13:27:00Z">
            <w:rPr>
              <w:ins w:id="1423" w:author="Surette, Tobie (DFO/MPO)" w:date="2024-10-10T13:26:00Z"/>
            </w:rPr>
          </w:rPrChange>
        </w:rPr>
        <w:pPrChange w:id="1424" w:author="Surette, Tobie (DFO/MPO)" w:date="2024-10-10T13:27:00Z">
          <w:pPr>
            <w:pStyle w:val="ListParagraph"/>
            <w:numPr>
              <w:numId w:val="3"/>
            </w:numPr>
            <w:autoSpaceDE w:val="0"/>
            <w:autoSpaceDN w:val="0"/>
            <w:adjustRightInd w:val="0"/>
            <w:spacing w:after="0" w:line="240" w:lineRule="auto"/>
            <w:ind w:hanging="360"/>
          </w:pPr>
        </w:pPrChange>
      </w:pPr>
      <w:ins w:id="1425" w:author="Surette, Tobie (DFO/MPO)" w:date="2024-10-10T13:26:00Z">
        <w:r w:rsidRPr="00730C7D">
          <w:rPr>
            <w:rFonts w:ascii="CMR8" w:eastAsia="CMR8" w:cs="CMR8"/>
            <w:color w:val="000000"/>
            <w:kern w:val="0"/>
            <w:sz w:val="16"/>
            <w:szCs w:val="16"/>
            <w:rPrChange w:id="1426" w:author="Surette, Tobie (DFO/MPO)" w:date="2024-10-10T13:27:00Z">
              <w:rPr/>
            </w:rPrChange>
          </w:rPr>
          <w:t>Number of images 210 51 194 84 39</w:t>
        </w:r>
      </w:ins>
    </w:p>
    <w:p w14:paraId="680A133F" w14:textId="77777777" w:rsidR="00730C7D" w:rsidRPr="00730C7D" w:rsidRDefault="00730C7D">
      <w:pPr>
        <w:autoSpaceDE w:val="0"/>
        <w:autoSpaceDN w:val="0"/>
        <w:adjustRightInd w:val="0"/>
        <w:spacing w:after="0" w:line="240" w:lineRule="auto"/>
        <w:rPr>
          <w:ins w:id="1427" w:author="Surette, Tobie (DFO/MPO)" w:date="2024-10-10T13:26:00Z"/>
          <w:rFonts w:ascii="CMBX12" w:eastAsia="CMBX12" w:cs="CMBX12"/>
          <w:color w:val="000000"/>
          <w:kern w:val="0"/>
          <w:sz w:val="24"/>
          <w:szCs w:val="24"/>
          <w:rPrChange w:id="1428" w:author="Surette, Tobie (DFO/MPO)" w:date="2024-10-10T13:27:00Z">
            <w:rPr>
              <w:ins w:id="1429" w:author="Surette, Tobie (DFO/MPO)" w:date="2024-10-10T13:26:00Z"/>
            </w:rPr>
          </w:rPrChange>
        </w:rPr>
        <w:pPrChange w:id="1430" w:author="Surette, Tobie (DFO/MPO)" w:date="2024-10-10T13:27:00Z">
          <w:pPr>
            <w:pStyle w:val="ListParagraph"/>
            <w:numPr>
              <w:numId w:val="3"/>
            </w:numPr>
            <w:autoSpaceDE w:val="0"/>
            <w:autoSpaceDN w:val="0"/>
            <w:adjustRightInd w:val="0"/>
            <w:spacing w:after="0" w:line="240" w:lineRule="auto"/>
            <w:ind w:hanging="360"/>
          </w:pPr>
        </w:pPrChange>
      </w:pPr>
      <w:ins w:id="1431" w:author="Surette, Tobie (DFO/MPO)" w:date="2024-10-10T13:26:00Z">
        <w:r w:rsidRPr="00730C7D">
          <w:rPr>
            <w:rFonts w:ascii="CMBX12" w:eastAsia="CMBX12" w:cs="CMBX12"/>
            <w:color w:val="000000"/>
            <w:kern w:val="0"/>
            <w:sz w:val="24"/>
            <w:szCs w:val="24"/>
            <w:rPrChange w:id="1432" w:author="Surette, Tobie (DFO/MPO)" w:date="2024-10-10T13:27:00Z">
              <w:rPr/>
            </w:rPrChange>
          </w:rPr>
          <w:t>2.4 Color variability of snow crabs</w:t>
        </w:r>
      </w:ins>
    </w:p>
    <w:p w14:paraId="65914EF2" w14:textId="77777777" w:rsidR="00730C7D" w:rsidRPr="00730C7D" w:rsidRDefault="00730C7D">
      <w:pPr>
        <w:autoSpaceDE w:val="0"/>
        <w:autoSpaceDN w:val="0"/>
        <w:adjustRightInd w:val="0"/>
        <w:spacing w:after="0" w:line="240" w:lineRule="auto"/>
        <w:rPr>
          <w:ins w:id="1433" w:author="Surette, Tobie (DFO/MPO)" w:date="2024-10-10T13:26:00Z"/>
          <w:rFonts w:ascii="CMR10" w:eastAsia="CMR10" w:cs="CMR10"/>
          <w:color w:val="000000"/>
          <w:kern w:val="0"/>
          <w:sz w:val="20"/>
          <w:szCs w:val="20"/>
          <w:rPrChange w:id="1434" w:author="Surette, Tobie (DFO/MPO)" w:date="2024-10-10T13:27:00Z">
            <w:rPr>
              <w:ins w:id="1435" w:author="Surette, Tobie (DFO/MPO)" w:date="2024-10-10T13:26:00Z"/>
            </w:rPr>
          </w:rPrChange>
        </w:rPr>
        <w:pPrChange w:id="1436" w:author="Surette, Tobie (DFO/MPO)" w:date="2024-10-10T13:27:00Z">
          <w:pPr>
            <w:pStyle w:val="ListParagraph"/>
            <w:numPr>
              <w:numId w:val="3"/>
            </w:numPr>
            <w:autoSpaceDE w:val="0"/>
            <w:autoSpaceDN w:val="0"/>
            <w:adjustRightInd w:val="0"/>
            <w:spacing w:after="0" w:line="240" w:lineRule="auto"/>
            <w:ind w:hanging="360"/>
          </w:pPr>
        </w:pPrChange>
      </w:pPr>
      <w:ins w:id="1437" w:author="Surette, Tobie (DFO/MPO)" w:date="2024-10-10T13:26:00Z">
        <w:r w:rsidRPr="00730C7D">
          <w:rPr>
            <w:rFonts w:ascii="CMR10" w:eastAsia="CMR10" w:cs="CMR10"/>
            <w:color w:val="000000"/>
            <w:kern w:val="0"/>
            <w:sz w:val="20"/>
            <w:szCs w:val="20"/>
            <w:rPrChange w:id="1438" w:author="Surette, Tobie (DFO/MPO)" w:date="2024-10-10T13:27:00Z">
              <w:rPr/>
            </w:rPrChange>
          </w:rPr>
          <w:t>Snow crabs vary in color from one individual to another. When a crab has just molted,</w:t>
        </w:r>
      </w:ins>
    </w:p>
    <w:p w14:paraId="128E9972" w14:textId="77777777" w:rsidR="00730C7D" w:rsidRPr="00730C7D" w:rsidRDefault="00730C7D">
      <w:pPr>
        <w:autoSpaceDE w:val="0"/>
        <w:autoSpaceDN w:val="0"/>
        <w:adjustRightInd w:val="0"/>
        <w:spacing w:after="0" w:line="240" w:lineRule="auto"/>
        <w:rPr>
          <w:ins w:id="1439" w:author="Surette, Tobie (DFO/MPO)" w:date="2024-10-10T13:26:00Z"/>
          <w:rFonts w:ascii="CMR10" w:eastAsia="CMR10" w:cs="CMR10"/>
          <w:color w:val="000000"/>
          <w:kern w:val="0"/>
          <w:sz w:val="20"/>
          <w:szCs w:val="20"/>
          <w:rPrChange w:id="1440" w:author="Surette, Tobie (DFO/MPO)" w:date="2024-10-10T13:27:00Z">
            <w:rPr>
              <w:ins w:id="1441" w:author="Surette, Tobie (DFO/MPO)" w:date="2024-10-10T13:26:00Z"/>
            </w:rPr>
          </w:rPrChange>
        </w:rPr>
        <w:pPrChange w:id="1442" w:author="Surette, Tobie (DFO/MPO)" w:date="2024-10-10T13:27:00Z">
          <w:pPr>
            <w:pStyle w:val="ListParagraph"/>
            <w:numPr>
              <w:numId w:val="3"/>
            </w:numPr>
            <w:autoSpaceDE w:val="0"/>
            <w:autoSpaceDN w:val="0"/>
            <w:adjustRightInd w:val="0"/>
            <w:spacing w:after="0" w:line="240" w:lineRule="auto"/>
            <w:ind w:hanging="360"/>
          </w:pPr>
        </w:pPrChange>
      </w:pPr>
      <w:ins w:id="1443" w:author="Surette, Tobie (DFO/MPO)" w:date="2024-10-10T13:26:00Z">
        <w:r w:rsidRPr="00730C7D">
          <w:rPr>
            <w:rFonts w:ascii="CMR10" w:eastAsia="CMR10" w:cs="CMR10"/>
            <w:color w:val="000000"/>
            <w:kern w:val="0"/>
            <w:sz w:val="20"/>
            <w:szCs w:val="20"/>
            <w:rPrChange w:id="1444" w:author="Surette, Tobie (DFO/MPO)" w:date="2024-10-10T13:27:00Z">
              <w:rPr/>
            </w:rPrChange>
          </w:rPr>
          <w:t>its new shell is light brown and shiny on top, with no moss or barnacles, and creamy</w:t>
        </w:r>
      </w:ins>
    </w:p>
    <w:p w14:paraId="03A163BD" w14:textId="77777777" w:rsidR="00730C7D" w:rsidRPr="00730C7D" w:rsidRDefault="00730C7D">
      <w:pPr>
        <w:autoSpaceDE w:val="0"/>
        <w:autoSpaceDN w:val="0"/>
        <w:adjustRightInd w:val="0"/>
        <w:spacing w:after="0" w:line="240" w:lineRule="auto"/>
        <w:rPr>
          <w:ins w:id="1445" w:author="Surette, Tobie (DFO/MPO)" w:date="2024-10-10T13:26:00Z"/>
          <w:rFonts w:ascii="CMR10" w:eastAsia="CMR10" w:cs="CMR10"/>
          <w:color w:val="000000"/>
          <w:kern w:val="0"/>
          <w:sz w:val="20"/>
          <w:szCs w:val="20"/>
          <w:rPrChange w:id="1446" w:author="Surette, Tobie (DFO/MPO)" w:date="2024-10-10T13:27:00Z">
            <w:rPr>
              <w:ins w:id="1447" w:author="Surette, Tobie (DFO/MPO)" w:date="2024-10-10T13:26:00Z"/>
            </w:rPr>
          </w:rPrChange>
        </w:rPr>
        <w:pPrChange w:id="1448" w:author="Surette, Tobie (DFO/MPO)" w:date="2024-10-10T13:27:00Z">
          <w:pPr>
            <w:pStyle w:val="ListParagraph"/>
            <w:numPr>
              <w:numId w:val="3"/>
            </w:numPr>
            <w:autoSpaceDE w:val="0"/>
            <w:autoSpaceDN w:val="0"/>
            <w:adjustRightInd w:val="0"/>
            <w:spacing w:after="0" w:line="240" w:lineRule="auto"/>
            <w:ind w:hanging="360"/>
          </w:pPr>
        </w:pPrChange>
      </w:pPr>
      <w:ins w:id="1449" w:author="Surette, Tobie (DFO/MPO)" w:date="2024-10-10T13:26:00Z">
        <w:r w:rsidRPr="00730C7D">
          <w:rPr>
            <w:rFonts w:ascii="CMR10" w:eastAsia="CMR10" w:cs="CMR10"/>
            <w:color w:val="000000"/>
            <w:kern w:val="0"/>
            <w:sz w:val="20"/>
            <w:szCs w:val="20"/>
            <w:rPrChange w:id="1450" w:author="Surette, Tobie (DFO/MPO)" w:date="2024-10-10T13:27:00Z">
              <w:rPr/>
            </w:rPrChange>
          </w:rPr>
          <w:t xml:space="preserve">white underneath, giving it the name </w:t>
        </w:r>
        <w:r w:rsidRPr="00730C7D">
          <w:rPr>
            <w:rFonts w:ascii="CMR10" w:eastAsia="CMR10" w:cs="CMR10" w:hint="eastAsia"/>
            <w:color w:val="000000"/>
            <w:kern w:val="0"/>
            <w:sz w:val="20"/>
            <w:szCs w:val="20"/>
            <w:rPrChange w:id="1451" w:author="Surette, Tobie (DFO/MPO)" w:date="2024-10-10T13:27:00Z">
              <w:rPr>
                <w:rFonts w:hint="eastAsia"/>
              </w:rPr>
            </w:rPrChange>
          </w:rPr>
          <w:t>“</w:t>
        </w:r>
        <w:r w:rsidRPr="00730C7D">
          <w:rPr>
            <w:rFonts w:ascii="CMR10" w:eastAsia="CMR10" w:cs="CMR10"/>
            <w:color w:val="000000"/>
            <w:kern w:val="0"/>
            <w:sz w:val="20"/>
            <w:szCs w:val="20"/>
            <w:rPrChange w:id="1452" w:author="Surette, Tobie (DFO/MPO)" w:date="2024-10-10T13:27:00Z">
              <w:rPr/>
            </w:rPrChange>
          </w:rPr>
          <w:t>white crab</w:t>
        </w:r>
        <w:r w:rsidRPr="00730C7D">
          <w:rPr>
            <w:rFonts w:ascii="CMR10" w:eastAsia="CMR10" w:cs="CMR10" w:hint="eastAsia"/>
            <w:color w:val="000000"/>
            <w:kern w:val="0"/>
            <w:sz w:val="20"/>
            <w:szCs w:val="20"/>
            <w:rPrChange w:id="1453" w:author="Surette, Tobie (DFO/MPO)" w:date="2024-10-10T13:27:00Z">
              <w:rPr>
                <w:rFonts w:hint="eastAsia"/>
              </w:rPr>
            </w:rPrChange>
          </w:rPr>
          <w:t>”</w:t>
        </w:r>
        <w:r w:rsidRPr="00730C7D">
          <w:rPr>
            <w:rFonts w:ascii="CMR10" w:eastAsia="CMR10" w:cs="CMR10"/>
            <w:color w:val="000000"/>
            <w:kern w:val="0"/>
            <w:sz w:val="20"/>
            <w:szCs w:val="20"/>
            <w:rPrChange w:id="1454" w:author="Surette, Tobie (DFO/MPO)" w:date="2024-10-10T13:27:00Z">
              <w:rPr/>
            </w:rPrChange>
          </w:rPr>
          <w:t>. This shell is still soft, making the</w:t>
        </w:r>
      </w:ins>
    </w:p>
    <w:p w14:paraId="617BFB69" w14:textId="77777777" w:rsidR="00730C7D" w:rsidRPr="00730C7D" w:rsidRDefault="00730C7D">
      <w:pPr>
        <w:autoSpaceDE w:val="0"/>
        <w:autoSpaceDN w:val="0"/>
        <w:adjustRightInd w:val="0"/>
        <w:spacing w:after="0" w:line="240" w:lineRule="auto"/>
        <w:rPr>
          <w:ins w:id="1455" w:author="Surette, Tobie (DFO/MPO)" w:date="2024-10-10T13:26:00Z"/>
          <w:rFonts w:ascii="CMR10" w:eastAsia="CMR10" w:cs="CMR10"/>
          <w:color w:val="000000"/>
          <w:kern w:val="0"/>
          <w:sz w:val="20"/>
          <w:szCs w:val="20"/>
          <w:rPrChange w:id="1456" w:author="Surette, Tobie (DFO/MPO)" w:date="2024-10-10T13:27:00Z">
            <w:rPr>
              <w:ins w:id="1457" w:author="Surette, Tobie (DFO/MPO)" w:date="2024-10-10T13:26:00Z"/>
            </w:rPr>
          </w:rPrChange>
        </w:rPr>
        <w:pPrChange w:id="1458" w:author="Surette, Tobie (DFO/MPO)" w:date="2024-10-10T13:27:00Z">
          <w:pPr>
            <w:pStyle w:val="ListParagraph"/>
            <w:numPr>
              <w:numId w:val="3"/>
            </w:numPr>
            <w:autoSpaceDE w:val="0"/>
            <w:autoSpaceDN w:val="0"/>
            <w:adjustRightInd w:val="0"/>
            <w:spacing w:after="0" w:line="240" w:lineRule="auto"/>
            <w:ind w:hanging="360"/>
          </w:pPr>
        </w:pPrChange>
      </w:pPr>
      <w:ins w:id="1459" w:author="Surette, Tobie (DFO/MPO)" w:date="2024-10-10T13:26:00Z">
        <w:r w:rsidRPr="00730C7D">
          <w:rPr>
            <w:rFonts w:ascii="CMR10" w:eastAsia="CMR10" w:cs="CMR10"/>
            <w:color w:val="000000"/>
            <w:kern w:val="0"/>
            <w:sz w:val="20"/>
            <w:szCs w:val="20"/>
            <w:rPrChange w:id="1460" w:author="Surette, Tobie (DFO/MPO)" w:date="2024-10-10T13:27:00Z">
              <w:rPr/>
            </w:rPrChange>
          </w:rPr>
          <w:t>claws fragile and liable to break. Over time, the shell ages, hardens and takes on a</w:t>
        </w:r>
      </w:ins>
    </w:p>
    <w:p w14:paraId="6C68DC5C" w14:textId="77777777" w:rsidR="00730C7D" w:rsidRPr="00730C7D" w:rsidRDefault="00730C7D">
      <w:pPr>
        <w:autoSpaceDE w:val="0"/>
        <w:autoSpaceDN w:val="0"/>
        <w:adjustRightInd w:val="0"/>
        <w:spacing w:after="0" w:line="240" w:lineRule="auto"/>
        <w:rPr>
          <w:ins w:id="1461" w:author="Surette, Tobie (DFO/MPO)" w:date="2024-10-10T13:26:00Z"/>
          <w:rFonts w:ascii="CMR10" w:eastAsia="CMR10" w:cs="CMR10"/>
          <w:color w:val="000000"/>
          <w:kern w:val="0"/>
          <w:sz w:val="20"/>
          <w:szCs w:val="20"/>
          <w:rPrChange w:id="1462" w:author="Surette, Tobie (DFO/MPO)" w:date="2024-10-10T13:27:00Z">
            <w:rPr>
              <w:ins w:id="1463" w:author="Surette, Tobie (DFO/MPO)" w:date="2024-10-10T13:26:00Z"/>
            </w:rPr>
          </w:rPrChange>
        </w:rPr>
        <w:pPrChange w:id="1464" w:author="Surette, Tobie (DFO/MPO)" w:date="2024-10-10T13:27:00Z">
          <w:pPr>
            <w:pStyle w:val="ListParagraph"/>
            <w:numPr>
              <w:numId w:val="3"/>
            </w:numPr>
            <w:autoSpaceDE w:val="0"/>
            <w:autoSpaceDN w:val="0"/>
            <w:adjustRightInd w:val="0"/>
            <w:spacing w:after="0" w:line="240" w:lineRule="auto"/>
            <w:ind w:hanging="360"/>
          </w:pPr>
        </w:pPrChange>
      </w:pPr>
      <w:ins w:id="1465" w:author="Surette, Tobie (DFO/MPO)" w:date="2024-10-10T13:26:00Z">
        <w:r w:rsidRPr="00730C7D">
          <w:rPr>
            <w:rFonts w:ascii="CMR10" w:eastAsia="CMR10" w:cs="CMR10"/>
            <w:color w:val="000000"/>
            <w:kern w:val="0"/>
            <w:sz w:val="20"/>
            <w:szCs w:val="20"/>
            <w:rPrChange w:id="1466" w:author="Surette, Tobie (DFO/MPO)" w:date="2024-10-10T13:27:00Z">
              <w:rPr/>
            </w:rPrChange>
          </w:rPr>
          <w:t xml:space="preserve">dark brown hue, often covered with moss, giving it a </w:t>
        </w:r>
        <w:r w:rsidRPr="00730C7D">
          <w:rPr>
            <w:rFonts w:ascii="CMR10" w:eastAsia="CMR10" w:cs="CMR10" w:hint="eastAsia"/>
            <w:color w:val="000000"/>
            <w:kern w:val="0"/>
            <w:sz w:val="20"/>
            <w:szCs w:val="20"/>
            <w:rPrChange w:id="1467" w:author="Surette, Tobie (DFO/MPO)" w:date="2024-10-10T13:27:00Z">
              <w:rPr>
                <w:rFonts w:hint="eastAsia"/>
              </w:rPr>
            </w:rPrChange>
          </w:rPr>
          <w:t>“</w:t>
        </w:r>
        <w:r w:rsidRPr="00730C7D">
          <w:rPr>
            <w:rFonts w:ascii="CMR10" w:eastAsia="CMR10" w:cs="CMR10"/>
            <w:color w:val="000000"/>
            <w:kern w:val="0"/>
            <w:sz w:val="20"/>
            <w:szCs w:val="20"/>
            <w:rPrChange w:id="1468" w:author="Surette, Tobie (DFO/MPO)" w:date="2024-10-10T13:27:00Z">
              <w:rPr/>
            </w:rPrChange>
          </w:rPr>
          <w:t>dirty</w:t>
        </w:r>
        <w:r w:rsidRPr="00730C7D">
          <w:rPr>
            <w:rFonts w:ascii="CMR10" w:eastAsia="CMR10" w:cs="CMR10" w:hint="eastAsia"/>
            <w:color w:val="000000"/>
            <w:kern w:val="0"/>
            <w:sz w:val="20"/>
            <w:szCs w:val="20"/>
            <w:rPrChange w:id="1469" w:author="Surette, Tobie (DFO/MPO)" w:date="2024-10-10T13:27:00Z">
              <w:rPr>
                <w:rFonts w:hint="eastAsia"/>
              </w:rPr>
            </w:rPrChange>
          </w:rPr>
          <w:t>”</w:t>
        </w:r>
        <w:r w:rsidRPr="00730C7D">
          <w:rPr>
            <w:rFonts w:ascii="CMR10" w:eastAsia="CMR10" w:cs="CMR10"/>
            <w:color w:val="000000"/>
            <w:kern w:val="0"/>
            <w:sz w:val="20"/>
            <w:szCs w:val="20"/>
            <w:rPrChange w:id="1470" w:author="Surette, Tobie (DFO/MPO)" w:date="2024-10-10T13:27:00Z">
              <w:rPr/>
            </w:rPrChange>
          </w:rPr>
          <w:t xml:space="preserve"> appearance. The white</w:t>
        </w:r>
      </w:ins>
    </w:p>
    <w:p w14:paraId="0DDAA0DF" w14:textId="77777777" w:rsidR="00730C7D" w:rsidRPr="00730C7D" w:rsidRDefault="00730C7D">
      <w:pPr>
        <w:autoSpaceDE w:val="0"/>
        <w:autoSpaceDN w:val="0"/>
        <w:adjustRightInd w:val="0"/>
        <w:spacing w:after="0" w:line="240" w:lineRule="auto"/>
        <w:rPr>
          <w:ins w:id="1471" w:author="Surette, Tobie (DFO/MPO)" w:date="2024-10-10T13:26:00Z"/>
          <w:rFonts w:ascii="CMR10" w:eastAsia="CMR10" w:cs="CMR10"/>
          <w:color w:val="000000"/>
          <w:kern w:val="0"/>
          <w:sz w:val="20"/>
          <w:szCs w:val="20"/>
          <w:rPrChange w:id="1472" w:author="Surette, Tobie (DFO/MPO)" w:date="2024-10-10T13:27:00Z">
            <w:rPr>
              <w:ins w:id="1473" w:author="Surette, Tobie (DFO/MPO)" w:date="2024-10-10T13:26:00Z"/>
            </w:rPr>
          </w:rPrChange>
        </w:rPr>
        <w:pPrChange w:id="1474" w:author="Surette, Tobie (DFO/MPO)" w:date="2024-10-10T13:27:00Z">
          <w:pPr>
            <w:pStyle w:val="ListParagraph"/>
            <w:numPr>
              <w:numId w:val="3"/>
            </w:numPr>
            <w:autoSpaceDE w:val="0"/>
            <w:autoSpaceDN w:val="0"/>
            <w:adjustRightInd w:val="0"/>
            <w:spacing w:after="0" w:line="240" w:lineRule="auto"/>
            <w:ind w:hanging="360"/>
          </w:pPr>
        </w:pPrChange>
      </w:pPr>
      <w:ins w:id="1475" w:author="Surette, Tobie (DFO/MPO)" w:date="2024-10-10T13:26:00Z">
        <w:r w:rsidRPr="00730C7D">
          <w:rPr>
            <w:rFonts w:ascii="CMR10" w:eastAsia="CMR10" w:cs="CMR10"/>
            <w:color w:val="000000"/>
            <w:kern w:val="0"/>
            <w:sz w:val="20"/>
            <w:szCs w:val="20"/>
            <w:rPrChange w:id="1476" w:author="Surette, Tobie (DFO/MPO)" w:date="2024-10-10T13:27:00Z">
              <w:rPr/>
            </w:rPrChange>
          </w:rPr>
          <w:t>belly then turns yellowish [</w:t>
        </w:r>
        <w:r w:rsidRPr="00730C7D">
          <w:rPr>
            <w:rFonts w:ascii="CMR10" w:eastAsia="CMR10" w:cs="CMR10"/>
            <w:color w:val="0000FF"/>
            <w:kern w:val="0"/>
            <w:sz w:val="20"/>
            <w:szCs w:val="20"/>
            <w:rPrChange w:id="1477" w:author="Surette, Tobie (DFO/MPO)" w:date="2024-10-10T13:27:00Z">
              <w:rPr>
                <w:color w:val="0000FF"/>
              </w:rPr>
            </w:rPrChange>
          </w:rPr>
          <w:t>19</w:t>
        </w:r>
        <w:r w:rsidRPr="00730C7D">
          <w:rPr>
            <w:rFonts w:ascii="CMR10" w:eastAsia="CMR10" w:cs="CMR10"/>
            <w:color w:val="000000"/>
            <w:kern w:val="0"/>
            <w:sz w:val="20"/>
            <w:szCs w:val="20"/>
            <w:rPrChange w:id="1478" w:author="Surette, Tobie (DFO/MPO)" w:date="2024-10-10T13:27:00Z">
              <w:rPr/>
            </w:rPrChange>
          </w:rPr>
          <w:t xml:space="preserve">, </w:t>
        </w:r>
        <w:r w:rsidRPr="00730C7D">
          <w:rPr>
            <w:rFonts w:ascii="CMR10" w:eastAsia="CMR10" w:cs="CMR10"/>
            <w:color w:val="0000FF"/>
            <w:kern w:val="0"/>
            <w:sz w:val="20"/>
            <w:szCs w:val="20"/>
            <w:rPrChange w:id="1479" w:author="Surette, Tobie (DFO/MPO)" w:date="2024-10-10T13:27:00Z">
              <w:rPr>
                <w:color w:val="0000FF"/>
              </w:rPr>
            </w:rPrChange>
          </w:rPr>
          <w:t>20</w:t>
        </w:r>
        <w:r w:rsidRPr="00730C7D">
          <w:rPr>
            <w:rFonts w:ascii="CMR10" w:eastAsia="CMR10" w:cs="CMR10"/>
            <w:color w:val="000000"/>
            <w:kern w:val="0"/>
            <w:sz w:val="20"/>
            <w:szCs w:val="20"/>
            <w:rPrChange w:id="1480" w:author="Surette, Tobie (DFO/MPO)" w:date="2024-10-10T13:27:00Z">
              <w:rPr/>
            </w:rPrChange>
          </w:rPr>
          <w:t>].</w:t>
        </w:r>
      </w:ins>
    </w:p>
    <w:p w14:paraId="175A50C6" w14:textId="77777777" w:rsidR="00730C7D" w:rsidRPr="00730C7D" w:rsidRDefault="00730C7D">
      <w:pPr>
        <w:autoSpaceDE w:val="0"/>
        <w:autoSpaceDN w:val="0"/>
        <w:adjustRightInd w:val="0"/>
        <w:spacing w:after="0" w:line="240" w:lineRule="auto"/>
        <w:rPr>
          <w:ins w:id="1481" w:author="Surette, Tobie (DFO/MPO)" w:date="2024-10-10T13:26:00Z"/>
          <w:rFonts w:ascii="CMR9" w:eastAsia="CMR9" w:cs="CMR9"/>
          <w:color w:val="000000"/>
          <w:kern w:val="0"/>
          <w:sz w:val="18"/>
          <w:szCs w:val="18"/>
          <w:rPrChange w:id="1482" w:author="Surette, Tobie (DFO/MPO)" w:date="2024-10-10T13:27:00Z">
            <w:rPr>
              <w:ins w:id="1483" w:author="Surette, Tobie (DFO/MPO)" w:date="2024-10-10T13:26:00Z"/>
            </w:rPr>
          </w:rPrChange>
        </w:rPr>
        <w:pPrChange w:id="1484" w:author="Surette, Tobie (DFO/MPO)" w:date="2024-10-10T13:27:00Z">
          <w:pPr>
            <w:pStyle w:val="ListParagraph"/>
            <w:numPr>
              <w:numId w:val="3"/>
            </w:numPr>
            <w:autoSpaceDE w:val="0"/>
            <w:autoSpaceDN w:val="0"/>
            <w:adjustRightInd w:val="0"/>
            <w:spacing w:after="0" w:line="240" w:lineRule="auto"/>
            <w:ind w:hanging="360"/>
          </w:pPr>
        </w:pPrChange>
      </w:pPr>
      <w:ins w:id="1485" w:author="Surette, Tobie (DFO/MPO)" w:date="2024-10-10T13:26:00Z">
        <w:r w:rsidRPr="00730C7D">
          <w:rPr>
            <w:rFonts w:ascii="CMR9" w:eastAsia="CMR9" w:cs="CMR9"/>
            <w:color w:val="000000"/>
            <w:kern w:val="0"/>
            <w:sz w:val="18"/>
            <w:szCs w:val="18"/>
            <w:rPrChange w:id="1486" w:author="Surette, Tobie (DFO/MPO)" w:date="2024-10-10T13:27:00Z">
              <w:rPr/>
            </w:rPrChange>
          </w:rPr>
          <w:t>(a) (b)</w:t>
        </w:r>
      </w:ins>
    </w:p>
    <w:p w14:paraId="7ED97386" w14:textId="77777777" w:rsidR="00730C7D" w:rsidRPr="00730C7D" w:rsidRDefault="00730C7D">
      <w:pPr>
        <w:autoSpaceDE w:val="0"/>
        <w:autoSpaceDN w:val="0"/>
        <w:adjustRightInd w:val="0"/>
        <w:spacing w:after="0" w:line="240" w:lineRule="auto"/>
        <w:rPr>
          <w:ins w:id="1487" w:author="Surette, Tobie (DFO/MPO)" w:date="2024-10-10T13:26:00Z"/>
          <w:rFonts w:ascii="CMR9" w:eastAsia="CMR9" w:cs="CMR9"/>
          <w:color w:val="000000"/>
          <w:kern w:val="0"/>
          <w:sz w:val="18"/>
          <w:szCs w:val="18"/>
          <w:rPrChange w:id="1488" w:author="Surette, Tobie (DFO/MPO)" w:date="2024-10-10T13:27:00Z">
            <w:rPr>
              <w:ins w:id="1489" w:author="Surette, Tobie (DFO/MPO)" w:date="2024-10-10T13:26:00Z"/>
            </w:rPr>
          </w:rPrChange>
        </w:rPr>
        <w:pPrChange w:id="1490" w:author="Surette, Tobie (DFO/MPO)" w:date="2024-10-10T13:27:00Z">
          <w:pPr>
            <w:pStyle w:val="ListParagraph"/>
            <w:numPr>
              <w:numId w:val="3"/>
            </w:numPr>
            <w:autoSpaceDE w:val="0"/>
            <w:autoSpaceDN w:val="0"/>
            <w:adjustRightInd w:val="0"/>
            <w:spacing w:after="0" w:line="240" w:lineRule="auto"/>
            <w:ind w:hanging="360"/>
          </w:pPr>
        </w:pPrChange>
      </w:pPr>
      <w:ins w:id="1491" w:author="Surette, Tobie (DFO/MPO)" w:date="2024-10-10T13:26:00Z">
        <w:r w:rsidRPr="00730C7D">
          <w:rPr>
            <w:rFonts w:ascii="CMR9" w:eastAsia="CMR9" w:cs="CMR9"/>
            <w:color w:val="000000"/>
            <w:kern w:val="0"/>
            <w:sz w:val="18"/>
            <w:szCs w:val="18"/>
            <w:rPrChange w:id="1492" w:author="Surette, Tobie (DFO/MPO)" w:date="2024-10-10T13:27:00Z">
              <w:rPr/>
            </w:rPrChange>
          </w:rPr>
          <w:t>(c) (d)</w:t>
        </w:r>
      </w:ins>
    </w:p>
    <w:p w14:paraId="7731D356" w14:textId="77777777" w:rsidR="00730C7D" w:rsidRPr="00730C7D" w:rsidRDefault="00730C7D">
      <w:pPr>
        <w:autoSpaceDE w:val="0"/>
        <w:autoSpaceDN w:val="0"/>
        <w:adjustRightInd w:val="0"/>
        <w:spacing w:after="0" w:line="240" w:lineRule="auto"/>
        <w:rPr>
          <w:ins w:id="1493" w:author="Surette, Tobie (DFO/MPO)" w:date="2024-10-10T13:26:00Z"/>
          <w:rFonts w:ascii="CMR10" w:eastAsia="CMR10" w:cs="CMR10"/>
          <w:color w:val="000000"/>
          <w:kern w:val="0"/>
          <w:sz w:val="20"/>
          <w:szCs w:val="20"/>
          <w:rPrChange w:id="1494" w:author="Surette, Tobie (DFO/MPO)" w:date="2024-10-10T13:27:00Z">
            <w:rPr>
              <w:ins w:id="1495" w:author="Surette, Tobie (DFO/MPO)" w:date="2024-10-10T13:26:00Z"/>
            </w:rPr>
          </w:rPrChange>
        </w:rPr>
        <w:pPrChange w:id="1496" w:author="Surette, Tobie (DFO/MPO)" w:date="2024-10-10T13:27:00Z">
          <w:pPr>
            <w:pStyle w:val="ListParagraph"/>
            <w:numPr>
              <w:numId w:val="3"/>
            </w:numPr>
            <w:autoSpaceDE w:val="0"/>
            <w:autoSpaceDN w:val="0"/>
            <w:adjustRightInd w:val="0"/>
            <w:spacing w:after="0" w:line="240" w:lineRule="auto"/>
            <w:ind w:hanging="360"/>
          </w:pPr>
        </w:pPrChange>
      </w:pPr>
      <w:ins w:id="1497" w:author="Surette, Tobie (DFO/MPO)" w:date="2024-10-10T13:26:00Z">
        <w:r w:rsidRPr="00730C7D">
          <w:rPr>
            <w:rFonts w:ascii="CMBX10" w:eastAsia="CMBX10" w:cs="CMBX10"/>
            <w:color w:val="000000"/>
            <w:kern w:val="0"/>
            <w:sz w:val="20"/>
            <w:szCs w:val="20"/>
            <w:rPrChange w:id="1498" w:author="Surette, Tobie (DFO/MPO)" w:date="2024-10-10T13:27:00Z">
              <w:rPr>
                <w:rFonts w:ascii="CMBX10" w:eastAsia="CMBX10" w:cs="CMBX10"/>
              </w:rPr>
            </w:rPrChange>
          </w:rPr>
          <w:t>Fig. 4</w:t>
        </w:r>
        <w:r w:rsidRPr="00730C7D">
          <w:rPr>
            <w:rFonts w:ascii="CMR10" w:eastAsia="CMR10" w:cs="CMR10"/>
            <w:color w:val="000000"/>
            <w:kern w:val="0"/>
            <w:sz w:val="20"/>
            <w:szCs w:val="20"/>
            <w:rPrChange w:id="1499" w:author="Surette, Tobie (DFO/MPO)" w:date="2024-10-10T13:27:00Z">
              <w:rPr/>
            </w:rPrChange>
          </w:rPr>
          <w:t>: Color variation in snow crab shells: (a) dorsal view of a hard shell, (b) ventral</w:t>
        </w:r>
      </w:ins>
    </w:p>
    <w:p w14:paraId="4D858D97" w14:textId="77777777" w:rsidR="00730C7D" w:rsidRPr="00730C7D" w:rsidRDefault="00730C7D">
      <w:pPr>
        <w:autoSpaceDE w:val="0"/>
        <w:autoSpaceDN w:val="0"/>
        <w:adjustRightInd w:val="0"/>
        <w:spacing w:after="0" w:line="240" w:lineRule="auto"/>
        <w:rPr>
          <w:ins w:id="1500" w:author="Surette, Tobie (DFO/MPO)" w:date="2024-10-10T13:26:00Z"/>
          <w:rFonts w:ascii="CMR10" w:eastAsia="CMR10" w:cs="CMR10"/>
          <w:color w:val="000000"/>
          <w:kern w:val="0"/>
          <w:sz w:val="20"/>
          <w:szCs w:val="20"/>
          <w:rPrChange w:id="1501" w:author="Surette, Tobie (DFO/MPO)" w:date="2024-10-10T13:27:00Z">
            <w:rPr>
              <w:ins w:id="1502" w:author="Surette, Tobie (DFO/MPO)" w:date="2024-10-10T13:26:00Z"/>
            </w:rPr>
          </w:rPrChange>
        </w:rPr>
        <w:pPrChange w:id="1503" w:author="Surette, Tobie (DFO/MPO)" w:date="2024-10-10T13:27:00Z">
          <w:pPr>
            <w:pStyle w:val="ListParagraph"/>
            <w:numPr>
              <w:numId w:val="3"/>
            </w:numPr>
            <w:autoSpaceDE w:val="0"/>
            <w:autoSpaceDN w:val="0"/>
            <w:adjustRightInd w:val="0"/>
            <w:spacing w:after="0" w:line="240" w:lineRule="auto"/>
            <w:ind w:hanging="360"/>
          </w:pPr>
        </w:pPrChange>
      </w:pPr>
      <w:ins w:id="1504" w:author="Surette, Tobie (DFO/MPO)" w:date="2024-10-10T13:26:00Z">
        <w:r w:rsidRPr="00730C7D">
          <w:rPr>
            <w:rFonts w:ascii="CMR10" w:eastAsia="CMR10" w:cs="CMR10"/>
            <w:color w:val="000000"/>
            <w:kern w:val="0"/>
            <w:sz w:val="20"/>
            <w:szCs w:val="20"/>
            <w:rPrChange w:id="1505" w:author="Surette, Tobie (DFO/MPO)" w:date="2024-10-10T13:27:00Z">
              <w:rPr/>
            </w:rPrChange>
          </w:rPr>
          <w:t>view of a hard shell, (c) dorsal view of a soft shell, (d) ventral view of a soft shell.</w:t>
        </w:r>
      </w:ins>
    </w:p>
    <w:p w14:paraId="1795C3BB" w14:textId="77777777" w:rsidR="00730C7D" w:rsidRPr="00730C7D" w:rsidRDefault="00730C7D">
      <w:pPr>
        <w:autoSpaceDE w:val="0"/>
        <w:autoSpaceDN w:val="0"/>
        <w:adjustRightInd w:val="0"/>
        <w:spacing w:after="0" w:line="240" w:lineRule="auto"/>
        <w:rPr>
          <w:ins w:id="1506" w:author="Surette, Tobie (DFO/MPO)" w:date="2024-10-10T13:26:00Z"/>
          <w:rFonts w:ascii="CMR10" w:eastAsia="CMR10" w:cs="CMR10"/>
          <w:color w:val="000000"/>
          <w:kern w:val="0"/>
          <w:sz w:val="20"/>
          <w:szCs w:val="20"/>
          <w:rPrChange w:id="1507" w:author="Surette, Tobie (DFO/MPO)" w:date="2024-10-10T13:27:00Z">
            <w:rPr>
              <w:ins w:id="1508" w:author="Surette, Tobie (DFO/MPO)" w:date="2024-10-10T13:26:00Z"/>
            </w:rPr>
          </w:rPrChange>
        </w:rPr>
        <w:pPrChange w:id="1509" w:author="Surette, Tobie (DFO/MPO)" w:date="2024-10-10T13:27:00Z">
          <w:pPr>
            <w:pStyle w:val="ListParagraph"/>
            <w:numPr>
              <w:numId w:val="3"/>
            </w:numPr>
            <w:autoSpaceDE w:val="0"/>
            <w:autoSpaceDN w:val="0"/>
            <w:adjustRightInd w:val="0"/>
            <w:spacing w:after="0" w:line="240" w:lineRule="auto"/>
            <w:ind w:hanging="360"/>
          </w:pPr>
        </w:pPrChange>
      </w:pPr>
      <w:ins w:id="1510" w:author="Surette, Tobie (DFO/MPO)" w:date="2024-10-10T13:26:00Z">
        <w:r w:rsidRPr="00730C7D">
          <w:rPr>
            <w:rFonts w:ascii="CMR10" w:eastAsia="CMR10" w:cs="CMR10"/>
            <w:color w:val="000000"/>
            <w:kern w:val="0"/>
            <w:sz w:val="20"/>
            <w:szCs w:val="20"/>
            <w:rPrChange w:id="1511" w:author="Surette, Tobie (DFO/MPO)" w:date="2024-10-10T13:27:00Z">
              <w:rPr/>
            </w:rPrChange>
          </w:rPr>
          <w:t>9</w:t>
        </w:r>
      </w:ins>
    </w:p>
    <w:p w14:paraId="6782A9A8" w14:textId="77777777" w:rsidR="00730C7D" w:rsidRPr="00730C7D" w:rsidRDefault="00730C7D">
      <w:pPr>
        <w:autoSpaceDE w:val="0"/>
        <w:autoSpaceDN w:val="0"/>
        <w:adjustRightInd w:val="0"/>
        <w:spacing w:after="0" w:line="240" w:lineRule="auto"/>
        <w:rPr>
          <w:ins w:id="1512" w:author="Surette, Tobie (DFO/MPO)" w:date="2024-10-10T13:26:00Z"/>
          <w:rFonts w:ascii="CMBX12" w:eastAsia="CMBX12" w:cs="CMBX12"/>
          <w:color w:val="000000"/>
          <w:kern w:val="0"/>
          <w:sz w:val="24"/>
          <w:szCs w:val="24"/>
          <w:rPrChange w:id="1513" w:author="Surette, Tobie (DFO/MPO)" w:date="2024-10-10T13:27:00Z">
            <w:rPr>
              <w:ins w:id="1514" w:author="Surette, Tobie (DFO/MPO)" w:date="2024-10-10T13:26:00Z"/>
            </w:rPr>
          </w:rPrChange>
        </w:rPr>
        <w:pPrChange w:id="1515" w:author="Surette, Tobie (DFO/MPO)" w:date="2024-10-10T13:27:00Z">
          <w:pPr>
            <w:pStyle w:val="ListParagraph"/>
            <w:numPr>
              <w:numId w:val="3"/>
            </w:numPr>
            <w:autoSpaceDE w:val="0"/>
            <w:autoSpaceDN w:val="0"/>
            <w:adjustRightInd w:val="0"/>
            <w:spacing w:after="0" w:line="240" w:lineRule="auto"/>
            <w:ind w:hanging="360"/>
          </w:pPr>
        </w:pPrChange>
      </w:pPr>
      <w:ins w:id="1516" w:author="Surette, Tobie (DFO/MPO)" w:date="2024-10-10T13:26:00Z">
        <w:r w:rsidRPr="00730C7D">
          <w:rPr>
            <w:rFonts w:ascii="CMBX12" w:eastAsia="CMBX12" w:cs="CMBX12"/>
            <w:color w:val="000000"/>
            <w:kern w:val="0"/>
            <w:sz w:val="24"/>
            <w:szCs w:val="24"/>
            <w:rPrChange w:id="1517" w:author="Surette, Tobie (DFO/MPO)" w:date="2024-10-10T13:27:00Z">
              <w:rPr/>
            </w:rPrChange>
          </w:rPr>
          <w:t>2.5 HSV histogram analysis</w:t>
        </w:r>
      </w:ins>
    </w:p>
    <w:p w14:paraId="1AB3923C" w14:textId="77777777" w:rsidR="00730C7D" w:rsidRPr="00730C7D" w:rsidRDefault="00730C7D">
      <w:pPr>
        <w:autoSpaceDE w:val="0"/>
        <w:autoSpaceDN w:val="0"/>
        <w:adjustRightInd w:val="0"/>
        <w:spacing w:after="0" w:line="240" w:lineRule="auto"/>
        <w:rPr>
          <w:ins w:id="1518" w:author="Surette, Tobie (DFO/MPO)" w:date="2024-10-10T13:26:00Z"/>
          <w:rFonts w:ascii="CMR10" w:eastAsia="CMR10" w:cs="CMR10"/>
          <w:color w:val="000000"/>
          <w:kern w:val="0"/>
          <w:sz w:val="20"/>
          <w:szCs w:val="20"/>
          <w:rPrChange w:id="1519" w:author="Surette, Tobie (DFO/MPO)" w:date="2024-10-10T13:27:00Z">
            <w:rPr>
              <w:ins w:id="1520" w:author="Surette, Tobie (DFO/MPO)" w:date="2024-10-10T13:26:00Z"/>
            </w:rPr>
          </w:rPrChange>
        </w:rPr>
        <w:pPrChange w:id="1521" w:author="Surette, Tobie (DFO/MPO)" w:date="2024-10-10T13:27:00Z">
          <w:pPr>
            <w:pStyle w:val="ListParagraph"/>
            <w:numPr>
              <w:numId w:val="3"/>
            </w:numPr>
            <w:autoSpaceDE w:val="0"/>
            <w:autoSpaceDN w:val="0"/>
            <w:adjustRightInd w:val="0"/>
            <w:spacing w:after="0" w:line="240" w:lineRule="auto"/>
            <w:ind w:hanging="360"/>
          </w:pPr>
        </w:pPrChange>
      </w:pPr>
      <w:ins w:id="1522" w:author="Surette, Tobie (DFO/MPO)" w:date="2024-10-10T13:26:00Z">
        <w:r w:rsidRPr="00730C7D">
          <w:rPr>
            <w:rFonts w:ascii="CMR10" w:eastAsia="CMR10" w:cs="CMR10"/>
            <w:color w:val="000000"/>
            <w:kern w:val="0"/>
            <w:sz w:val="20"/>
            <w:szCs w:val="20"/>
            <w:rPrChange w:id="1523" w:author="Surette, Tobie (DFO/MPO)" w:date="2024-10-10T13:27:00Z">
              <w:rPr/>
            </w:rPrChange>
          </w:rPr>
          <w:t>The feature extraction process used in this study for crab images is based on the HSV</w:t>
        </w:r>
      </w:ins>
    </w:p>
    <w:p w14:paraId="75FDD977" w14:textId="77777777" w:rsidR="00730C7D" w:rsidRPr="00730C7D" w:rsidRDefault="00730C7D">
      <w:pPr>
        <w:autoSpaceDE w:val="0"/>
        <w:autoSpaceDN w:val="0"/>
        <w:adjustRightInd w:val="0"/>
        <w:spacing w:after="0" w:line="240" w:lineRule="auto"/>
        <w:rPr>
          <w:ins w:id="1524" w:author="Surette, Tobie (DFO/MPO)" w:date="2024-10-10T13:26:00Z"/>
          <w:rFonts w:ascii="CMR10" w:eastAsia="CMR10" w:cs="CMR10"/>
          <w:color w:val="000000"/>
          <w:kern w:val="0"/>
          <w:sz w:val="20"/>
          <w:szCs w:val="20"/>
          <w:rPrChange w:id="1525" w:author="Surette, Tobie (DFO/MPO)" w:date="2024-10-10T13:27:00Z">
            <w:rPr>
              <w:ins w:id="1526" w:author="Surette, Tobie (DFO/MPO)" w:date="2024-10-10T13:26:00Z"/>
            </w:rPr>
          </w:rPrChange>
        </w:rPr>
        <w:pPrChange w:id="1527" w:author="Surette, Tobie (DFO/MPO)" w:date="2024-10-10T13:27:00Z">
          <w:pPr>
            <w:pStyle w:val="ListParagraph"/>
            <w:numPr>
              <w:numId w:val="3"/>
            </w:numPr>
            <w:autoSpaceDE w:val="0"/>
            <w:autoSpaceDN w:val="0"/>
            <w:adjustRightInd w:val="0"/>
            <w:spacing w:after="0" w:line="240" w:lineRule="auto"/>
            <w:ind w:hanging="360"/>
          </w:pPr>
        </w:pPrChange>
      </w:pPr>
      <w:ins w:id="1528" w:author="Surette, Tobie (DFO/MPO)" w:date="2024-10-10T13:26:00Z">
        <w:r w:rsidRPr="00730C7D">
          <w:rPr>
            <w:rFonts w:ascii="CMR10" w:eastAsia="CMR10" w:cs="CMR10"/>
            <w:color w:val="000000"/>
            <w:kern w:val="0"/>
            <w:sz w:val="20"/>
            <w:szCs w:val="20"/>
            <w:rPrChange w:id="1529" w:author="Surette, Tobie (DFO/MPO)" w:date="2024-10-10T13:27:00Z">
              <w:rPr/>
            </w:rPrChange>
          </w:rPr>
          <w:t>(hue, saturation, value) format. First, the images are converted from RGB to HSV format.</w:t>
        </w:r>
      </w:ins>
    </w:p>
    <w:p w14:paraId="268CA9FC" w14:textId="77777777" w:rsidR="00730C7D" w:rsidRPr="00730C7D" w:rsidRDefault="00730C7D">
      <w:pPr>
        <w:autoSpaceDE w:val="0"/>
        <w:autoSpaceDN w:val="0"/>
        <w:adjustRightInd w:val="0"/>
        <w:spacing w:after="0" w:line="240" w:lineRule="auto"/>
        <w:rPr>
          <w:ins w:id="1530" w:author="Surette, Tobie (DFO/MPO)" w:date="2024-10-10T13:26:00Z"/>
          <w:rFonts w:ascii="CMR10" w:eastAsia="CMR10" w:cs="CMR10"/>
          <w:color w:val="000000"/>
          <w:kern w:val="0"/>
          <w:sz w:val="20"/>
          <w:szCs w:val="20"/>
          <w:rPrChange w:id="1531" w:author="Surette, Tobie (DFO/MPO)" w:date="2024-10-10T13:27:00Z">
            <w:rPr>
              <w:ins w:id="1532" w:author="Surette, Tobie (DFO/MPO)" w:date="2024-10-10T13:26:00Z"/>
            </w:rPr>
          </w:rPrChange>
        </w:rPr>
        <w:pPrChange w:id="1533" w:author="Surette, Tobie (DFO/MPO)" w:date="2024-10-10T13:27:00Z">
          <w:pPr>
            <w:pStyle w:val="ListParagraph"/>
            <w:numPr>
              <w:numId w:val="3"/>
            </w:numPr>
            <w:autoSpaceDE w:val="0"/>
            <w:autoSpaceDN w:val="0"/>
            <w:adjustRightInd w:val="0"/>
            <w:spacing w:after="0" w:line="240" w:lineRule="auto"/>
            <w:ind w:hanging="360"/>
          </w:pPr>
        </w:pPrChange>
      </w:pPr>
      <w:ins w:id="1534" w:author="Surette, Tobie (DFO/MPO)" w:date="2024-10-10T13:26:00Z">
        <w:r w:rsidRPr="00730C7D">
          <w:rPr>
            <w:rFonts w:ascii="CMR10" w:eastAsia="CMR10" w:cs="CMR10"/>
            <w:color w:val="000000"/>
            <w:kern w:val="0"/>
            <w:sz w:val="20"/>
            <w:szCs w:val="20"/>
            <w:rPrChange w:id="1535" w:author="Surette, Tobie (DFO/MPO)" w:date="2024-10-10T13:27:00Z">
              <w:rPr/>
            </w:rPrChange>
          </w:rPr>
          <w:t>This conversion is advantageous because the HSV representation separates the</w:t>
        </w:r>
      </w:ins>
    </w:p>
    <w:p w14:paraId="7D61F6D8" w14:textId="77777777" w:rsidR="00730C7D" w:rsidRPr="00730C7D" w:rsidRDefault="00730C7D">
      <w:pPr>
        <w:autoSpaceDE w:val="0"/>
        <w:autoSpaceDN w:val="0"/>
        <w:adjustRightInd w:val="0"/>
        <w:spacing w:after="0" w:line="240" w:lineRule="auto"/>
        <w:rPr>
          <w:ins w:id="1536" w:author="Surette, Tobie (DFO/MPO)" w:date="2024-10-10T13:26:00Z"/>
          <w:rFonts w:ascii="CMR10" w:eastAsia="CMR10" w:cs="CMR10"/>
          <w:color w:val="000000"/>
          <w:kern w:val="0"/>
          <w:sz w:val="20"/>
          <w:szCs w:val="20"/>
          <w:rPrChange w:id="1537" w:author="Surette, Tobie (DFO/MPO)" w:date="2024-10-10T13:27:00Z">
            <w:rPr>
              <w:ins w:id="1538" w:author="Surette, Tobie (DFO/MPO)" w:date="2024-10-10T13:26:00Z"/>
            </w:rPr>
          </w:rPrChange>
        </w:rPr>
        <w:pPrChange w:id="1539" w:author="Surette, Tobie (DFO/MPO)" w:date="2024-10-10T13:27:00Z">
          <w:pPr>
            <w:pStyle w:val="ListParagraph"/>
            <w:numPr>
              <w:numId w:val="3"/>
            </w:numPr>
            <w:autoSpaceDE w:val="0"/>
            <w:autoSpaceDN w:val="0"/>
            <w:adjustRightInd w:val="0"/>
            <w:spacing w:after="0" w:line="240" w:lineRule="auto"/>
            <w:ind w:hanging="360"/>
          </w:pPr>
        </w:pPrChange>
      </w:pPr>
      <w:ins w:id="1540" w:author="Surette, Tobie (DFO/MPO)" w:date="2024-10-10T13:26:00Z">
        <w:r w:rsidRPr="00730C7D">
          <w:rPr>
            <w:rFonts w:ascii="CMR10" w:eastAsia="CMR10" w:cs="CMR10"/>
            <w:color w:val="000000"/>
            <w:kern w:val="0"/>
            <w:sz w:val="20"/>
            <w:szCs w:val="20"/>
            <w:rPrChange w:id="1541" w:author="Surette, Tobie (DFO/MPO)" w:date="2024-10-10T13:27:00Z">
              <w:rPr/>
            </w:rPrChange>
          </w:rPr>
          <w:t>color information (hue) from the intensity and saturation components (saturation and</w:t>
        </w:r>
      </w:ins>
    </w:p>
    <w:p w14:paraId="3247B58E" w14:textId="77777777" w:rsidR="00730C7D" w:rsidRPr="00730C7D" w:rsidRDefault="00730C7D">
      <w:pPr>
        <w:autoSpaceDE w:val="0"/>
        <w:autoSpaceDN w:val="0"/>
        <w:adjustRightInd w:val="0"/>
        <w:spacing w:after="0" w:line="240" w:lineRule="auto"/>
        <w:rPr>
          <w:ins w:id="1542" w:author="Surette, Tobie (DFO/MPO)" w:date="2024-10-10T13:26:00Z"/>
          <w:rFonts w:ascii="CMR10" w:eastAsia="CMR10" w:cs="CMR10"/>
          <w:color w:val="000000"/>
          <w:kern w:val="0"/>
          <w:sz w:val="20"/>
          <w:szCs w:val="20"/>
          <w:rPrChange w:id="1543" w:author="Surette, Tobie (DFO/MPO)" w:date="2024-10-10T13:27:00Z">
            <w:rPr>
              <w:ins w:id="1544" w:author="Surette, Tobie (DFO/MPO)" w:date="2024-10-10T13:26:00Z"/>
            </w:rPr>
          </w:rPrChange>
        </w:rPr>
        <w:pPrChange w:id="1545" w:author="Surette, Tobie (DFO/MPO)" w:date="2024-10-10T13:27:00Z">
          <w:pPr>
            <w:pStyle w:val="ListParagraph"/>
            <w:numPr>
              <w:numId w:val="3"/>
            </w:numPr>
            <w:autoSpaceDE w:val="0"/>
            <w:autoSpaceDN w:val="0"/>
            <w:adjustRightInd w:val="0"/>
            <w:spacing w:after="0" w:line="240" w:lineRule="auto"/>
            <w:ind w:hanging="360"/>
          </w:pPr>
        </w:pPrChange>
      </w:pPr>
      <w:ins w:id="1546" w:author="Surette, Tobie (DFO/MPO)" w:date="2024-10-10T13:26:00Z">
        <w:r w:rsidRPr="00730C7D">
          <w:rPr>
            <w:rFonts w:ascii="CMR10" w:eastAsia="CMR10" w:cs="CMR10"/>
            <w:color w:val="000000"/>
            <w:kern w:val="0"/>
            <w:sz w:val="20"/>
            <w:szCs w:val="20"/>
            <w:rPrChange w:id="1547" w:author="Surette, Tobie (DFO/MPO)" w:date="2024-10-10T13:27:00Z">
              <w:rPr/>
            </w:rPrChange>
          </w:rPr>
          <w:t>value), which can provide a more intuitive and perceptually relevant color representation</w:t>
        </w:r>
      </w:ins>
    </w:p>
    <w:p w14:paraId="040CD072" w14:textId="77777777" w:rsidR="00730C7D" w:rsidRPr="00730C7D" w:rsidRDefault="00730C7D">
      <w:pPr>
        <w:autoSpaceDE w:val="0"/>
        <w:autoSpaceDN w:val="0"/>
        <w:adjustRightInd w:val="0"/>
        <w:spacing w:after="0" w:line="240" w:lineRule="auto"/>
        <w:rPr>
          <w:ins w:id="1548" w:author="Surette, Tobie (DFO/MPO)" w:date="2024-10-10T13:26:00Z"/>
          <w:rFonts w:ascii="CMR10" w:eastAsia="CMR10" w:cs="CMR10"/>
          <w:color w:val="000000"/>
          <w:kern w:val="0"/>
          <w:sz w:val="20"/>
          <w:szCs w:val="20"/>
          <w:rPrChange w:id="1549" w:author="Surette, Tobie (DFO/MPO)" w:date="2024-10-10T13:27:00Z">
            <w:rPr>
              <w:ins w:id="1550" w:author="Surette, Tobie (DFO/MPO)" w:date="2024-10-10T13:26:00Z"/>
            </w:rPr>
          </w:rPrChange>
        </w:rPr>
        <w:pPrChange w:id="1551" w:author="Surette, Tobie (DFO/MPO)" w:date="2024-10-10T13:27:00Z">
          <w:pPr>
            <w:pStyle w:val="ListParagraph"/>
            <w:numPr>
              <w:numId w:val="3"/>
            </w:numPr>
            <w:autoSpaceDE w:val="0"/>
            <w:autoSpaceDN w:val="0"/>
            <w:adjustRightInd w:val="0"/>
            <w:spacing w:after="0" w:line="240" w:lineRule="auto"/>
            <w:ind w:hanging="360"/>
          </w:pPr>
        </w:pPrChange>
      </w:pPr>
      <w:ins w:id="1552" w:author="Surette, Tobie (DFO/MPO)" w:date="2024-10-10T13:26:00Z">
        <w:r w:rsidRPr="00730C7D">
          <w:rPr>
            <w:rFonts w:ascii="CMR10" w:eastAsia="CMR10" w:cs="CMR10"/>
            <w:color w:val="000000"/>
            <w:kern w:val="0"/>
            <w:sz w:val="20"/>
            <w:szCs w:val="20"/>
            <w:rPrChange w:id="1553" w:author="Surette, Tobie (DFO/MPO)" w:date="2024-10-10T13:27:00Z">
              <w:rPr/>
            </w:rPrChange>
          </w:rPr>
          <w:t>than the RGB format. In the HSV system, the hue component represents the</w:t>
        </w:r>
      </w:ins>
    </w:p>
    <w:p w14:paraId="7AA5604E" w14:textId="77777777" w:rsidR="00730C7D" w:rsidRPr="00730C7D" w:rsidRDefault="00730C7D">
      <w:pPr>
        <w:autoSpaceDE w:val="0"/>
        <w:autoSpaceDN w:val="0"/>
        <w:adjustRightInd w:val="0"/>
        <w:spacing w:after="0" w:line="240" w:lineRule="auto"/>
        <w:rPr>
          <w:ins w:id="1554" w:author="Surette, Tobie (DFO/MPO)" w:date="2024-10-10T13:26:00Z"/>
          <w:rFonts w:ascii="CMR10" w:eastAsia="CMR10" w:cs="CMR10"/>
          <w:color w:val="000000"/>
          <w:kern w:val="0"/>
          <w:sz w:val="20"/>
          <w:szCs w:val="20"/>
          <w:rPrChange w:id="1555" w:author="Surette, Tobie (DFO/MPO)" w:date="2024-10-10T13:27:00Z">
            <w:rPr>
              <w:ins w:id="1556" w:author="Surette, Tobie (DFO/MPO)" w:date="2024-10-10T13:26:00Z"/>
            </w:rPr>
          </w:rPrChange>
        </w:rPr>
        <w:pPrChange w:id="1557" w:author="Surette, Tobie (DFO/MPO)" w:date="2024-10-10T13:27:00Z">
          <w:pPr>
            <w:pStyle w:val="ListParagraph"/>
            <w:numPr>
              <w:numId w:val="3"/>
            </w:numPr>
            <w:autoSpaceDE w:val="0"/>
            <w:autoSpaceDN w:val="0"/>
            <w:adjustRightInd w:val="0"/>
            <w:spacing w:after="0" w:line="240" w:lineRule="auto"/>
            <w:ind w:hanging="360"/>
          </w:pPr>
        </w:pPrChange>
      </w:pPr>
      <w:ins w:id="1558" w:author="Surette, Tobie (DFO/MPO)" w:date="2024-10-10T13:26:00Z">
        <w:r w:rsidRPr="00730C7D">
          <w:rPr>
            <w:rFonts w:ascii="CMR10" w:eastAsia="CMR10" w:cs="CMR10"/>
            <w:color w:val="000000"/>
            <w:kern w:val="0"/>
            <w:sz w:val="20"/>
            <w:szCs w:val="20"/>
            <w:rPrChange w:id="1559" w:author="Surette, Tobie (DFO/MPO)" w:date="2024-10-10T13:27:00Z">
              <w:rPr/>
            </w:rPrChange>
          </w:rPr>
          <w:t>dominant wavelength of the color, saturation indicates the purity or intensity of the</w:t>
        </w:r>
      </w:ins>
    </w:p>
    <w:p w14:paraId="356C87B3" w14:textId="77777777" w:rsidR="00730C7D" w:rsidRPr="00730C7D" w:rsidRDefault="00730C7D">
      <w:pPr>
        <w:autoSpaceDE w:val="0"/>
        <w:autoSpaceDN w:val="0"/>
        <w:adjustRightInd w:val="0"/>
        <w:spacing w:after="0" w:line="240" w:lineRule="auto"/>
        <w:rPr>
          <w:ins w:id="1560" w:author="Surette, Tobie (DFO/MPO)" w:date="2024-10-10T13:26:00Z"/>
          <w:rFonts w:ascii="CMR10" w:eastAsia="CMR10" w:cs="CMR10"/>
          <w:color w:val="000000"/>
          <w:kern w:val="0"/>
          <w:sz w:val="20"/>
          <w:szCs w:val="20"/>
          <w:rPrChange w:id="1561" w:author="Surette, Tobie (DFO/MPO)" w:date="2024-10-10T13:27:00Z">
            <w:rPr>
              <w:ins w:id="1562" w:author="Surette, Tobie (DFO/MPO)" w:date="2024-10-10T13:26:00Z"/>
            </w:rPr>
          </w:rPrChange>
        </w:rPr>
        <w:pPrChange w:id="1563" w:author="Surette, Tobie (DFO/MPO)" w:date="2024-10-10T13:27:00Z">
          <w:pPr>
            <w:pStyle w:val="ListParagraph"/>
            <w:numPr>
              <w:numId w:val="3"/>
            </w:numPr>
            <w:autoSpaceDE w:val="0"/>
            <w:autoSpaceDN w:val="0"/>
            <w:adjustRightInd w:val="0"/>
            <w:spacing w:after="0" w:line="240" w:lineRule="auto"/>
            <w:ind w:hanging="360"/>
          </w:pPr>
        </w:pPrChange>
      </w:pPr>
      <w:ins w:id="1564" w:author="Surette, Tobie (DFO/MPO)" w:date="2024-10-10T13:26:00Z">
        <w:r w:rsidRPr="00730C7D">
          <w:rPr>
            <w:rFonts w:ascii="CMR10" w:eastAsia="CMR10" w:cs="CMR10"/>
            <w:color w:val="000000"/>
            <w:kern w:val="0"/>
            <w:sz w:val="20"/>
            <w:szCs w:val="20"/>
            <w:rPrChange w:id="1565" w:author="Surette, Tobie (DFO/MPO)" w:date="2024-10-10T13:27:00Z">
              <w:rPr/>
            </w:rPrChange>
          </w:rPr>
          <w:t>color, and value corresponds to brightness or clarity. By separating these components,</w:t>
        </w:r>
      </w:ins>
    </w:p>
    <w:p w14:paraId="1F9E9F24" w14:textId="77777777" w:rsidR="00730C7D" w:rsidRPr="00730C7D" w:rsidRDefault="00730C7D">
      <w:pPr>
        <w:autoSpaceDE w:val="0"/>
        <w:autoSpaceDN w:val="0"/>
        <w:adjustRightInd w:val="0"/>
        <w:spacing w:after="0" w:line="240" w:lineRule="auto"/>
        <w:rPr>
          <w:ins w:id="1566" w:author="Surette, Tobie (DFO/MPO)" w:date="2024-10-10T13:26:00Z"/>
          <w:rFonts w:ascii="CMR10" w:eastAsia="CMR10" w:cs="CMR10"/>
          <w:color w:val="000000"/>
          <w:kern w:val="0"/>
          <w:sz w:val="20"/>
          <w:szCs w:val="20"/>
          <w:rPrChange w:id="1567" w:author="Surette, Tobie (DFO/MPO)" w:date="2024-10-10T13:27:00Z">
            <w:rPr>
              <w:ins w:id="1568" w:author="Surette, Tobie (DFO/MPO)" w:date="2024-10-10T13:26:00Z"/>
            </w:rPr>
          </w:rPrChange>
        </w:rPr>
        <w:pPrChange w:id="1569" w:author="Surette, Tobie (DFO/MPO)" w:date="2024-10-10T13:27:00Z">
          <w:pPr>
            <w:pStyle w:val="ListParagraph"/>
            <w:numPr>
              <w:numId w:val="3"/>
            </w:numPr>
            <w:autoSpaceDE w:val="0"/>
            <w:autoSpaceDN w:val="0"/>
            <w:adjustRightInd w:val="0"/>
            <w:spacing w:after="0" w:line="240" w:lineRule="auto"/>
            <w:ind w:hanging="360"/>
          </w:pPr>
        </w:pPrChange>
      </w:pPr>
      <w:ins w:id="1570" w:author="Surette, Tobie (DFO/MPO)" w:date="2024-10-10T13:26:00Z">
        <w:r w:rsidRPr="00730C7D">
          <w:rPr>
            <w:rFonts w:ascii="CMR10" w:eastAsia="CMR10" w:cs="CMR10"/>
            <w:color w:val="000000"/>
            <w:kern w:val="0"/>
            <w:sz w:val="20"/>
            <w:szCs w:val="20"/>
            <w:rPrChange w:id="1571" w:author="Surette, Tobie (DFO/MPO)" w:date="2024-10-10T13:27:00Z">
              <w:rPr/>
            </w:rPrChange>
          </w:rPr>
          <w:t>HSV facilitates the interpretation and manipulation of color information, making it</w:t>
        </w:r>
      </w:ins>
    </w:p>
    <w:p w14:paraId="234BFC00" w14:textId="77777777" w:rsidR="00730C7D" w:rsidRPr="00730C7D" w:rsidRDefault="00730C7D">
      <w:pPr>
        <w:autoSpaceDE w:val="0"/>
        <w:autoSpaceDN w:val="0"/>
        <w:adjustRightInd w:val="0"/>
        <w:spacing w:after="0" w:line="240" w:lineRule="auto"/>
        <w:rPr>
          <w:ins w:id="1572" w:author="Surette, Tobie (DFO/MPO)" w:date="2024-10-10T13:26:00Z"/>
          <w:rFonts w:ascii="CMR10" w:eastAsia="CMR10" w:cs="CMR10"/>
          <w:color w:val="000000"/>
          <w:kern w:val="0"/>
          <w:sz w:val="20"/>
          <w:szCs w:val="20"/>
          <w:rPrChange w:id="1573" w:author="Surette, Tobie (DFO/MPO)" w:date="2024-10-10T13:27:00Z">
            <w:rPr>
              <w:ins w:id="1574" w:author="Surette, Tobie (DFO/MPO)" w:date="2024-10-10T13:26:00Z"/>
            </w:rPr>
          </w:rPrChange>
        </w:rPr>
        <w:pPrChange w:id="1575" w:author="Surette, Tobie (DFO/MPO)" w:date="2024-10-10T13:27:00Z">
          <w:pPr>
            <w:pStyle w:val="ListParagraph"/>
            <w:numPr>
              <w:numId w:val="3"/>
            </w:numPr>
            <w:autoSpaceDE w:val="0"/>
            <w:autoSpaceDN w:val="0"/>
            <w:adjustRightInd w:val="0"/>
            <w:spacing w:after="0" w:line="240" w:lineRule="auto"/>
            <w:ind w:hanging="360"/>
          </w:pPr>
        </w:pPrChange>
      </w:pPr>
      <w:ins w:id="1576" w:author="Surette, Tobie (DFO/MPO)" w:date="2024-10-10T13:26:00Z">
        <w:r w:rsidRPr="00730C7D">
          <w:rPr>
            <w:rFonts w:ascii="CMR10" w:eastAsia="CMR10" w:cs="CMR10"/>
            <w:color w:val="000000"/>
            <w:kern w:val="0"/>
            <w:sz w:val="20"/>
            <w:szCs w:val="20"/>
            <w:rPrChange w:id="1577" w:author="Surette, Tobie (DFO/MPO)" w:date="2024-10-10T13:27:00Z">
              <w:rPr/>
            </w:rPrChange>
          </w:rPr>
          <w:t>well suited to tasks such as color-based image analysis and processing.</w:t>
        </w:r>
      </w:ins>
    </w:p>
    <w:p w14:paraId="350F5043" w14:textId="77777777" w:rsidR="00730C7D" w:rsidRPr="00730C7D" w:rsidRDefault="00730C7D">
      <w:pPr>
        <w:autoSpaceDE w:val="0"/>
        <w:autoSpaceDN w:val="0"/>
        <w:adjustRightInd w:val="0"/>
        <w:spacing w:after="0" w:line="240" w:lineRule="auto"/>
        <w:rPr>
          <w:ins w:id="1578" w:author="Surette, Tobie (DFO/MPO)" w:date="2024-10-10T13:26:00Z"/>
          <w:rFonts w:ascii="CMR10" w:eastAsia="CMR10" w:cs="CMR10"/>
          <w:color w:val="000000"/>
          <w:kern w:val="0"/>
          <w:sz w:val="20"/>
          <w:szCs w:val="20"/>
          <w:rPrChange w:id="1579" w:author="Surette, Tobie (DFO/MPO)" w:date="2024-10-10T13:27:00Z">
            <w:rPr>
              <w:ins w:id="1580" w:author="Surette, Tobie (DFO/MPO)" w:date="2024-10-10T13:26:00Z"/>
            </w:rPr>
          </w:rPrChange>
        </w:rPr>
        <w:pPrChange w:id="1581" w:author="Surette, Tobie (DFO/MPO)" w:date="2024-10-10T13:27:00Z">
          <w:pPr>
            <w:pStyle w:val="ListParagraph"/>
            <w:numPr>
              <w:numId w:val="3"/>
            </w:numPr>
            <w:autoSpaceDE w:val="0"/>
            <w:autoSpaceDN w:val="0"/>
            <w:adjustRightInd w:val="0"/>
            <w:spacing w:after="0" w:line="240" w:lineRule="auto"/>
            <w:ind w:hanging="360"/>
          </w:pPr>
        </w:pPrChange>
      </w:pPr>
      <w:ins w:id="1582" w:author="Surette, Tobie (DFO/MPO)" w:date="2024-10-10T13:26:00Z">
        <w:r w:rsidRPr="00730C7D">
          <w:rPr>
            <w:rFonts w:ascii="CMR10" w:eastAsia="CMR10" w:cs="CMR10"/>
            <w:color w:val="000000"/>
            <w:kern w:val="0"/>
            <w:sz w:val="20"/>
            <w:szCs w:val="20"/>
            <w:rPrChange w:id="1583" w:author="Surette, Tobie (DFO/MPO)" w:date="2024-10-10T13:27:00Z">
              <w:rPr/>
            </w:rPrChange>
          </w:rPr>
          <w:t>The conversion of RGB to HSV is presented as follows [</w:t>
        </w:r>
        <w:r w:rsidRPr="00730C7D">
          <w:rPr>
            <w:rFonts w:ascii="CMR10" w:eastAsia="CMR10" w:cs="CMR10"/>
            <w:color w:val="0000FF"/>
            <w:kern w:val="0"/>
            <w:sz w:val="20"/>
            <w:szCs w:val="20"/>
            <w:rPrChange w:id="1584" w:author="Surette, Tobie (DFO/MPO)" w:date="2024-10-10T13:27:00Z">
              <w:rPr>
                <w:color w:val="0000FF"/>
              </w:rPr>
            </w:rPrChange>
          </w:rPr>
          <w:t>21</w:t>
        </w:r>
        <w:r w:rsidRPr="00730C7D">
          <w:rPr>
            <w:rFonts w:ascii="CMR10" w:eastAsia="CMR10" w:cs="CMR10"/>
            <w:color w:val="000000"/>
            <w:kern w:val="0"/>
            <w:sz w:val="20"/>
            <w:szCs w:val="20"/>
            <w:rPrChange w:id="1585" w:author="Surette, Tobie (DFO/MPO)" w:date="2024-10-10T13:27:00Z">
              <w:rPr/>
            </w:rPrChange>
          </w:rPr>
          <w:t>]. First, the maximum</w:t>
        </w:r>
      </w:ins>
    </w:p>
    <w:p w14:paraId="2786E006" w14:textId="77777777" w:rsidR="00730C7D" w:rsidRPr="00730C7D" w:rsidRDefault="00730C7D">
      <w:pPr>
        <w:autoSpaceDE w:val="0"/>
        <w:autoSpaceDN w:val="0"/>
        <w:adjustRightInd w:val="0"/>
        <w:spacing w:after="0" w:line="240" w:lineRule="auto"/>
        <w:rPr>
          <w:ins w:id="1586" w:author="Surette, Tobie (DFO/MPO)" w:date="2024-10-10T13:26:00Z"/>
          <w:rFonts w:ascii="CMR10" w:eastAsia="CMR10" w:cs="CMR10"/>
          <w:color w:val="000000"/>
          <w:kern w:val="0"/>
          <w:sz w:val="20"/>
          <w:szCs w:val="20"/>
          <w:rPrChange w:id="1587" w:author="Surette, Tobie (DFO/MPO)" w:date="2024-10-10T13:27:00Z">
            <w:rPr>
              <w:ins w:id="1588" w:author="Surette, Tobie (DFO/MPO)" w:date="2024-10-10T13:26:00Z"/>
            </w:rPr>
          </w:rPrChange>
        </w:rPr>
        <w:pPrChange w:id="1589" w:author="Surette, Tobie (DFO/MPO)" w:date="2024-10-10T13:27:00Z">
          <w:pPr>
            <w:pStyle w:val="ListParagraph"/>
            <w:numPr>
              <w:numId w:val="3"/>
            </w:numPr>
            <w:autoSpaceDE w:val="0"/>
            <w:autoSpaceDN w:val="0"/>
            <w:adjustRightInd w:val="0"/>
            <w:spacing w:after="0" w:line="240" w:lineRule="auto"/>
            <w:ind w:hanging="360"/>
          </w:pPr>
        </w:pPrChange>
      </w:pPr>
      <w:ins w:id="1590" w:author="Surette, Tobie (DFO/MPO)" w:date="2024-10-10T13:26:00Z">
        <w:r w:rsidRPr="00730C7D">
          <w:rPr>
            <w:rFonts w:ascii="CMR10" w:eastAsia="CMR10" w:cs="CMR10"/>
            <w:color w:val="000000"/>
            <w:kern w:val="0"/>
            <w:sz w:val="20"/>
            <w:szCs w:val="20"/>
            <w:rPrChange w:id="1591" w:author="Surette, Tobie (DFO/MPO)" w:date="2024-10-10T13:27:00Z">
              <w:rPr/>
            </w:rPrChange>
          </w:rPr>
          <w:lastRenderedPageBreak/>
          <w:t xml:space="preserve">intensity of RGB is determined as </w:t>
        </w:r>
        <w:r w:rsidRPr="00730C7D">
          <w:rPr>
            <w:rFonts w:ascii="CMMI10" w:eastAsia="CMMI10" w:cs="CMMI10"/>
            <w:color w:val="000000"/>
            <w:kern w:val="0"/>
            <w:sz w:val="20"/>
            <w:szCs w:val="20"/>
            <w:rPrChange w:id="1592" w:author="Surette, Tobie (DFO/MPO)" w:date="2024-10-10T13:27:00Z">
              <w:rPr>
                <w:rFonts w:ascii="CMMI10" w:eastAsia="CMMI10" w:cs="CMMI10"/>
              </w:rPr>
            </w:rPrChange>
          </w:rPr>
          <w:t>I</w:t>
        </w:r>
        <w:r w:rsidRPr="00730C7D">
          <w:rPr>
            <w:rFonts w:ascii="CMR7" w:eastAsia="CMR7" w:cs="CMR7"/>
            <w:color w:val="000000"/>
            <w:kern w:val="0"/>
            <w:sz w:val="14"/>
            <w:szCs w:val="14"/>
            <w:rPrChange w:id="1593"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594" w:author="Surette, Tobie (DFO/MPO)" w:date="2024-10-10T13:27:00Z">
              <w:rPr/>
            </w:rPrChange>
          </w:rPr>
          <w:t>= max(</w:t>
        </w:r>
        <w:r w:rsidRPr="00730C7D">
          <w:rPr>
            <w:rFonts w:ascii="CMMI10" w:eastAsia="CMMI10" w:cs="CMMI10"/>
            <w:color w:val="000000"/>
            <w:kern w:val="0"/>
            <w:sz w:val="20"/>
            <w:szCs w:val="20"/>
            <w:rPrChange w:id="1595" w:author="Surette, Tobie (DFO/MPO)" w:date="2024-10-10T13:27:00Z">
              <w:rPr>
                <w:rFonts w:ascii="CMMI10" w:eastAsia="CMMI10" w:cs="CMMI10"/>
              </w:rPr>
            </w:rPrChange>
          </w:rPr>
          <w:t>R, G,B</w:t>
        </w:r>
        <w:r w:rsidRPr="00730C7D">
          <w:rPr>
            <w:rFonts w:ascii="CMR10" w:eastAsia="CMR10" w:cs="CMR10"/>
            <w:color w:val="000000"/>
            <w:kern w:val="0"/>
            <w:sz w:val="20"/>
            <w:szCs w:val="20"/>
            <w:rPrChange w:id="1596" w:author="Surette, Tobie (DFO/MPO)" w:date="2024-10-10T13:27:00Z">
              <w:rPr/>
            </w:rPrChange>
          </w:rPr>
          <w:t>), the minimum intensity of</w:t>
        </w:r>
      </w:ins>
    </w:p>
    <w:p w14:paraId="7C4D1D2B" w14:textId="77777777" w:rsidR="00730C7D" w:rsidRPr="00730C7D" w:rsidRDefault="00730C7D">
      <w:pPr>
        <w:autoSpaceDE w:val="0"/>
        <w:autoSpaceDN w:val="0"/>
        <w:adjustRightInd w:val="0"/>
        <w:spacing w:after="0" w:line="240" w:lineRule="auto"/>
        <w:rPr>
          <w:ins w:id="1597" w:author="Surette, Tobie (DFO/MPO)" w:date="2024-10-10T13:26:00Z"/>
          <w:rFonts w:ascii="CMR10" w:eastAsia="CMR10" w:cs="CMR10"/>
          <w:color w:val="000000"/>
          <w:kern w:val="0"/>
          <w:sz w:val="20"/>
          <w:szCs w:val="20"/>
          <w:rPrChange w:id="1598" w:author="Surette, Tobie (DFO/MPO)" w:date="2024-10-10T13:27:00Z">
            <w:rPr>
              <w:ins w:id="1599" w:author="Surette, Tobie (DFO/MPO)" w:date="2024-10-10T13:26:00Z"/>
            </w:rPr>
          </w:rPrChange>
        </w:rPr>
        <w:pPrChange w:id="1600" w:author="Surette, Tobie (DFO/MPO)" w:date="2024-10-10T13:27:00Z">
          <w:pPr>
            <w:pStyle w:val="ListParagraph"/>
            <w:numPr>
              <w:numId w:val="3"/>
            </w:numPr>
            <w:autoSpaceDE w:val="0"/>
            <w:autoSpaceDN w:val="0"/>
            <w:adjustRightInd w:val="0"/>
            <w:spacing w:after="0" w:line="240" w:lineRule="auto"/>
            <w:ind w:hanging="360"/>
          </w:pPr>
        </w:pPrChange>
      </w:pPr>
      <w:ins w:id="1601" w:author="Surette, Tobie (DFO/MPO)" w:date="2024-10-10T13:26:00Z">
        <w:r w:rsidRPr="00730C7D">
          <w:rPr>
            <w:rFonts w:ascii="CMR10" w:eastAsia="CMR10" w:cs="CMR10"/>
            <w:color w:val="000000"/>
            <w:kern w:val="0"/>
            <w:sz w:val="20"/>
            <w:szCs w:val="20"/>
            <w:rPrChange w:id="1602" w:author="Surette, Tobie (DFO/MPO)" w:date="2024-10-10T13:27:00Z">
              <w:rPr/>
            </w:rPrChange>
          </w:rPr>
          <w:t xml:space="preserve">RGB is determined as </w:t>
        </w:r>
        <w:proofErr w:type="spellStart"/>
        <w:r w:rsidRPr="00730C7D">
          <w:rPr>
            <w:rFonts w:ascii="CMMI10" w:eastAsia="CMMI10" w:cs="CMMI10"/>
            <w:color w:val="000000"/>
            <w:kern w:val="0"/>
            <w:sz w:val="20"/>
            <w:szCs w:val="20"/>
            <w:rPrChange w:id="1603" w:author="Surette, Tobie (DFO/MPO)" w:date="2024-10-10T13:27:00Z">
              <w:rPr>
                <w:rFonts w:ascii="CMMI10" w:eastAsia="CMMI10" w:cs="CMMI10"/>
              </w:rPr>
            </w:rPrChange>
          </w:rPr>
          <w:t>I</w:t>
        </w:r>
        <w:r w:rsidRPr="00730C7D">
          <w:rPr>
            <w:rFonts w:ascii="CMR7" w:eastAsia="CMR7" w:cs="CMR7"/>
            <w:color w:val="000000"/>
            <w:kern w:val="0"/>
            <w:sz w:val="14"/>
            <w:szCs w:val="14"/>
            <w:rPrChange w:id="1604" w:author="Surette, Tobie (DFO/MPO)" w:date="2024-10-10T13:27:00Z">
              <w:rPr>
                <w:rFonts w:ascii="CMR7" w:eastAsia="CMR7" w:cs="CMR7"/>
                <w:sz w:val="14"/>
                <w:szCs w:val="14"/>
              </w:rPr>
            </w:rPrChange>
          </w:rPr>
          <w:t>min</w:t>
        </w:r>
        <w:proofErr w:type="spellEnd"/>
        <w:r w:rsidRPr="00730C7D">
          <w:rPr>
            <w:rFonts w:ascii="CMR7" w:eastAsia="CMR7" w:cs="CMR7"/>
            <w:color w:val="000000"/>
            <w:kern w:val="0"/>
            <w:sz w:val="14"/>
            <w:szCs w:val="14"/>
            <w:rPrChange w:id="1605" w:author="Surette, Tobie (DFO/MPO)" w:date="2024-10-10T13:27:00Z">
              <w:rPr>
                <w:rFonts w:ascii="CMR7" w:eastAsia="CMR7" w:cs="CMR7"/>
                <w:sz w:val="14"/>
                <w:szCs w:val="14"/>
              </w:rPr>
            </w:rPrChange>
          </w:rPr>
          <w:t xml:space="preserve"> </w:t>
        </w:r>
        <w:r w:rsidRPr="00730C7D">
          <w:rPr>
            <w:rFonts w:ascii="CMR10" w:eastAsia="CMR10" w:cs="CMR10"/>
            <w:color w:val="000000"/>
            <w:kern w:val="0"/>
            <w:sz w:val="20"/>
            <w:szCs w:val="20"/>
            <w:rPrChange w:id="1606" w:author="Surette, Tobie (DFO/MPO)" w:date="2024-10-10T13:27:00Z">
              <w:rPr/>
            </w:rPrChange>
          </w:rPr>
          <w:t>= min(</w:t>
        </w:r>
        <w:r w:rsidRPr="00730C7D">
          <w:rPr>
            <w:rFonts w:ascii="CMMI10" w:eastAsia="CMMI10" w:cs="CMMI10"/>
            <w:color w:val="000000"/>
            <w:kern w:val="0"/>
            <w:sz w:val="20"/>
            <w:szCs w:val="20"/>
            <w:rPrChange w:id="1607" w:author="Surette, Tobie (DFO/MPO)" w:date="2024-10-10T13:27:00Z">
              <w:rPr>
                <w:rFonts w:ascii="CMMI10" w:eastAsia="CMMI10" w:cs="CMMI10"/>
              </w:rPr>
            </w:rPrChange>
          </w:rPr>
          <w:t>R, G,B</w:t>
        </w:r>
        <w:r w:rsidRPr="00730C7D">
          <w:rPr>
            <w:rFonts w:ascii="CMR10" w:eastAsia="CMR10" w:cs="CMR10"/>
            <w:color w:val="000000"/>
            <w:kern w:val="0"/>
            <w:sz w:val="20"/>
            <w:szCs w:val="20"/>
            <w:rPrChange w:id="1608" w:author="Surette, Tobie (DFO/MPO)" w:date="2024-10-10T13:27:00Z">
              <w:rPr/>
            </w:rPrChange>
          </w:rPr>
          <w:t>), and the intensity range is calculated from</w:t>
        </w:r>
      </w:ins>
    </w:p>
    <w:p w14:paraId="3564F667" w14:textId="77777777" w:rsidR="00730C7D" w:rsidRPr="00730C7D" w:rsidRDefault="00730C7D">
      <w:pPr>
        <w:autoSpaceDE w:val="0"/>
        <w:autoSpaceDN w:val="0"/>
        <w:adjustRightInd w:val="0"/>
        <w:spacing w:after="0" w:line="240" w:lineRule="auto"/>
        <w:rPr>
          <w:ins w:id="1609" w:author="Surette, Tobie (DFO/MPO)" w:date="2024-10-10T13:26:00Z"/>
          <w:rFonts w:ascii="CMR10" w:eastAsia="CMR10" w:cs="CMR10"/>
          <w:color w:val="000000"/>
          <w:kern w:val="0"/>
          <w:sz w:val="20"/>
          <w:szCs w:val="20"/>
          <w:rPrChange w:id="1610" w:author="Surette, Tobie (DFO/MPO)" w:date="2024-10-10T13:27:00Z">
            <w:rPr>
              <w:ins w:id="1611" w:author="Surette, Tobie (DFO/MPO)" w:date="2024-10-10T13:26:00Z"/>
            </w:rPr>
          </w:rPrChange>
        </w:rPr>
        <w:pPrChange w:id="1612" w:author="Surette, Tobie (DFO/MPO)" w:date="2024-10-10T13:27:00Z">
          <w:pPr>
            <w:pStyle w:val="ListParagraph"/>
            <w:numPr>
              <w:numId w:val="3"/>
            </w:numPr>
            <w:autoSpaceDE w:val="0"/>
            <w:autoSpaceDN w:val="0"/>
            <w:adjustRightInd w:val="0"/>
            <w:spacing w:after="0" w:line="240" w:lineRule="auto"/>
            <w:ind w:hanging="360"/>
          </w:pPr>
        </w:pPrChange>
      </w:pPr>
      <w:ins w:id="1613" w:author="Surette, Tobie (DFO/MPO)" w:date="2024-10-10T13:26:00Z">
        <w:r w:rsidRPr="00730C7D">
          <w:rPr>
            <w:rFonts w:ascii="CMMI10" w:eastAsia="CMMI10" w:cs="CMMI10"/>
            <w:color w:val="000000"/>
            <w:kern w:val="0"/>
            <w:sz w:val="20"/>
            <w:szCs w:val="20"/>
            <w:rPrChange w:id="1614" w:author="Surette, Tobie (DFO/MPO)" w:date="2024-10-10T13:27:00Z">
              <w:rPr>
                <w:rFonts w:ascii="CMMI10" w:eastAsia="CMMI10" w:cs="CMMI10"/>
              </w:rPr>
            </w:rPrChange>
          </w:rPr>
          <w:t>I</w:t>
        </w:r>
        <w:r w:rsidRPr="00730C7D">
          <w:rPr>
            <w:rFonts w:ascii="CMR7" w:eastAsia="CMR7" w:cs="CMR7"/>
            <w:color w:val="000000"/>
            <w:kern w:val="0"/>
            <w:sz w:val="14"/>
            <w:szCs w:val="14"/>
            <w:rPrChange w:id="1615"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616" w:author="Surette, Tobie (DFO/MPO)" w:date="2024-10-10T13:27:00Z">
              <w:rPr/>
            </w:rPrChange>
          </w:rPr>
          <w:t xml:space="preserve">and </w:t>
        </w:r>
        <w:proofErr w:type="spellStart"/>
        <w:r w:rsidRPr="00730C7D">
          <w:rPr>
            <w:rFonts w:ascii="CMMI10" w:eastAsia="CMMI10" w:cs="CMMI10"/>
            <w:color w:val="000000"/>
            <w:kern w:val="0"/>
            <w:sz w:val="20"/>
            <w:szCs w:val="20"/>
            <w:rPrChange w:id="1617" w:author="Surette, Tobie (DFO/MPO)" w:date="2024-10-10T13:27:00Z">
              <w:rPr>
                <w:rFonts w:ascii="CMMI10" w:eastAsia="CMMI10" w:cs="CMMI10"/>
              </w:rPr>
            </w:rPrChange>
          </w:rPr>
          <w:t>I</w:t>
        </w:r>
        <w:r w:rsidRPr="00730C7D">
          <w:rPr>
            <w:rFonts w:ascii="CMR7" w:eastAsia="CMR7" w:cs="CMR7"/>
            <w:color w:val="000000"/>
            <w:kern w:val="0"/>
            <w:sz w:val="14"/>
            <w:szCs w:val="14"/>
            <w:rPrChange w:id="1618" w:author="Surette, Tobie (DFO/MPO)" w:date="2024-10-10T13:27:00Z">
              <w:rPr>
                <w:rFonts w:ascii="CMR7" w:eastAsia="CMR7" w:cs="CMR7"/>
                <w:sz w:val="14"/>
                <w:szCs w:val="14"/>
              </w:rPr>
            </w:rPrChange>
          </w:rPr>
          <w:t>min</w:t>
        </w:r>
        <w:proofErr w:type="spellEnd"/>
        <w:r w:rsidRPr="00730C7D">
          <w:rPr>
            <w:rFonts w:ascii="CMR7" w:eastAsia="CMR7" w:cs="CMR7"/>
            <w:color w:val="000000"/>
            <w:kern w:val="0"/>
            <w:sz w:val="14"/>
            <w:szCs w:val="14"/>
            <w:rPrChange w:id="1619" w:author="Surette, Tobie (DFO/MPO)" w:date="2024-10-10T13:27:00Z">
              <w:rPr>
                <w:rFonts w:ascii="CMR7" w:eastAsia="CMR7" w:cs="CMR7"/>
                <w:sz w:val="14"/>
                <w:szCs w:val="14"/>
              </w:rPr>
            </w:rPrChange>
          </w:rPr>
          <w:t xml:space="preserve"> </w:t>
        </w:r>
        <w:r w:rsidRPr="00730C7D">
          <w:rPr>
            <w:rFonts w:ascii="CMR10" w:eastAsia="CMR10" w:cs="CMR10"/>
            <w:color w:val="000000"/>
            <w:kern w:val="0"/>
            <w:sz w:val="20"/>
            <w:szCs w:val="20"/>
            <w:rPrChange w:id="1620" w:author="Surette, Tobie (DFO/MPO)" w:date="2024-10-10T13:27:00Z">
              <w:rPr/>
            </w:rPrChange>
          </w:rPr>
          <w:t xml:space="preserve">as </w:t>
        </w:r>
        <w:proofErr w:type="spellStart"/>
        <w:r w:rsidRPr="00730C7D">
          <w:rPr>
            <w:rFonts w:ascii="CMMI10" w:eastAsia="CMMI10" w:cs="CMMI10"/>
            <w:color w:val="000000"/>
            <w:kern w:val="0"/>
            <w:sz w:val="20"/>
            <w:szCs w:val="20"/>
            <w:rPrChange w:id="1621" w:author="Surette, Tobie (DFO/MPO)" w:date="2024-10-10T13:27:00Z">
              <w:rPr>
                <w:rFonts w:ascii="CMMI10" w:eastAsia="CMMI10" w:cs="CMMI10"/>
              </w:rPr>
            </w:rPrChange>
          </w:rPr>
          <w:t>I</w:t>
        </w:r>
        <w:r w:rsidRPr="00730C7D">
          <w:rPr>
            <w:rFonts w:ascii="CMR7" w:eastAsia="CMR7" w:cs="CMR7"/>
            <w:color w:val="000000"/>
            <w:kern w:val="0"/>
            <w:sz w:val="14"/>
            <w:szCs w:val="14"/>
            <w:rPrChange w:id="1622" w:author="Surette, Tobie (DFO/MPO)" w:date="2024-10-10T13:27:00Z">
              <w:rPr>
                <w:rFonts w:ascii="CMR7" w:eastAsia="CMR7" w:cs="CMR7"/>
                <w:sz w:val="14"/>
                <w:szCs w:val="14"/>
              </w:rPr>
            </w:rPrChange>
          </w:rPr>
          <w:t>diff</w:t>
        </w:r>
        <w:proofErr w:type="spellEnd"/>
        <w:r w:rsidRPr="00730C7D">
          <w:rPr>
            <w:rFonts w:ascii="CMR7" w:eastAsia="CMR7" w:cs="CMR7"/>
            <w:color w:val="000000"/>
            <w:kern w:val="0"/>
            <w:sz w:val="14"/>
            <w:szCs w:val="14"/>
            <w:rPrChange w:id="1623" w:author="Surette, Tobie (DFO/MPO)" w:date="2024-10-10T13:27:00Z">
              <w:rPr>
                <w:rFonts w:ascii="CMR7" w:eastAsia="CMR7" w:cs="CMR7"/>
                <w:sz w:val="14"/>
                <w:szCs w:val="14"/>
              </w:rPr>
            </w:rPrChange>
          </w:rPr>
          <w:t xml:space="preserve"> </w:t>
        </w:r>
        <w:r w:rsidRPr="00730C7D">
          <w:rPr>
            <w:rFonts w:ascii="CMR10" w:eastAsia="CMR10" w:cs="CMR10"/>
            <w:color w:val="000000"/>
            <w:kern w:val="0"/>
            <w:sz w:val="20"/>
            <w:szCs w:val="20"/>
            <w:rPrChange w:id="1624" w:author="Surette, Tobie (DFO/MPO)" w:date="2024-10-10T13:27:00Z">
              <w:rPr/>
            </w:rPrChange>
          </w:rPr>
          <w:t xml:space="preserve">= </w:t>
        </w:r>
        <w:r w:rsidRPr="00730C7D">
          <w:rPr>
            <w:rFonts w:ascii="CMMI10" w:eastAsia="CMMI10" w:cs="CMMI10"/>
            <w:color w:val="000000"/>
            <w:kern w:val="0"/>
            <w:sz w:val="20"/>
            <w:szCs w:val="20"/>
            <w:rPrChange w:id="1625" w:author="Surette, Tobie (DFO/MPO)" w:date="2024-10-10T13:27:00Z">
              <w:rPr>
                <w:rFonts w:ascii="CMMI10" w:eastAsia="CMMI10" w:cs="CMMI10"/>
              </w:rPr>
            </w:rPrChange>
          </w:rPr>
          <w:t>I</w:t>
        </w:r>
        <w:r w:rsidRPr="00730C7D">
          <w:rPr>
            <w:rFonts w:ascii="CMR7" w:eastAsia="CMR7" w:cs="CMR7"/>
            <w:color w:val="000000"/>
            <w:kern w:val="0"/>
            <w:sz w:val="14"/>
            <w:szCs w:val="14"/>
            <w:rPrChange w:id="1626" w:author="Surette, Tobie (DFO/MPO)" w:date="2024-10-10T13:27:00Z">
              <w:rPr>
                <w:rFonts w:ascii="CMR7" w:eastAsia="CMR7" w:cs="CMR7"/>
                <w:sz w:val="14"/>
                <w:szCs w:val="14"/>
              </w:rPr>
            </w:rPrChange>
          </w:rPr>
          <w:t xml:space="preserve">max </w:t>
        </w:r>
        <w:r w:rsidRPr="00730C7D">
          <w:rPr>
            <w:rFonts w:ascii="CMSY10" w:eastAsia="CMSY10" w:cs="CMSY10"/>
            <w:color w:val="000000"/>
            <w:kern w:val="0"/>
            <w:sz w:val="20"/>
            <w:szCs w:val="20"/>
            <w:rPrChange w:id="1627" w:author="Surette, Tobie (DFO/MPO)" w:date="2024-10-10T13:27:00Z">
              <w:rPr>
                <w:rFonts w:ascii="CMSY10" w:eastAsia="CMSY10" w:cs="CMSY10"/>
              </w:rPr>
            </w:rPrChange>
          </w:rPr>
          <w:t>−</w:t>
        </w:r>
        <w:r w:rsidRPr="00730C7D">
          <w:rPr>
            <w:rFonts w:ascii="CMSY10" w:eastAsia="CMSY10" w:cs="CMSY10"/>
            <w:color w:val="000000"/>
            <w:kern w:val="0"/>
            <w:sz w:val="20"/>
            <w:szCs w:val="20"/>
            <w:rPrChange w:id="1628" w:author="Surette, Tobie (DFO/MPO)" w:date="2024-10-10T13:27:00Z">
              <w:rPr>
                <w:rFonts w:ascii="CMSY10" w:eastAsia="CMSY10" w:cs="CMSY10"/>
              </w:rPr>
            </w:rPrChange>
          </w:rPr>
          <w:t xml:space="preserve"> </w:t>
        </w:r>
        <w:proofErr w:type="spellStart"/>
        <w:r w:rsidRPr="00730C7D">
          <w:rPr>
            <w:rFonts w:ascii="CMMI10" w:eastAsia="CMMI10" w:cs="CMMI10"/>
            <w:color w:val="000000"/>
            <w:kern w:val="0"/>
            <w:sz w:val="20"/>
            <w:szCs w:val="20"/>
            <w:rPrChange w:id="1629" w:author="Surette, Tobie (DFO/MPO)" w:date="2024-10-10T13:27:00Z">
              <w:rPr>
                <w:rFonts w:ascii="CMMI10" w:eastAsia="CMMI10" w:cs="CMMI10"/>
              </w:rPr>
            </w:rPrChange>
          </w:rPr>
          <w:t>I</w:t>
        </w:r>
        <w:r w:rsidRPr="00730C7D">
          <w:rPr>
            <w:rFonts w:ascii="CMR7" w:eastAsia="CMR7" w:cs="CMR7"/>
            <w:color w:val="000000"/>
            <w:kern w:val="0"/>
            <w:sz w:val="14"/>
            <w:szCs w:val="14"/>
            <w:rPrChange w:id="1630" w:author="Surette, Tobie (DFO/MPO)" w:date="2024-10-10T13:27:00Z">
              <w:rPr>
                <w:rFonts w:ascii="CMR7" w:eastAsia="CMR7" w:cs="CMR7"/>
                <w:sz w:val="14"/>
                <w:szCs w:val="14"/>
              </w:rPr>
            </w:rPrChange>
          </w:rPr>
          <w:t>min</w:t>
        </w:r>
        <w:proofErr w:type="spellEnd"/>
        <w:r w:rsidRPr="00730C7D">
          <w:rPr>
            <w:rFonts w:ascii="CMR10" w:eastAsia="CMR10" w:cs="CMR10"/>
            <w:color w:val="000000"/>
            <w:kern w:val="0"/>
            <w:sz w:val="20"/>
            <w:szCs w:val="20"/>
            <w:rPrChange w:id="1631" w:author="Surette, Tobie (DFO/MPO)" w:date="2024-10-10T13:27:00Z">
              <w:rPr/>
            </w:rPrChange>
          </w:rPr>
          <w:t>. Next, H, S, and V are calculated as</w:t>
        </w:r>
      </w:ins>
    </w:p>
    <w:p w14:paraId="7D4DA9F3" w14:textId="77777777" w:rsidR="00730C7D" w:rsidRPr="00730C7D" w:rsidRDefault="00730C7D">
      <w:pPr>
        <w:autoSpaceDE w:val="0"/>
        <w:autoSpaceDN w:val="0"/>
        <w:adjustRightInd w:val="0"/>
        <w:spacing w:after="0" w:line="240" w:lineRule="auto"/>
        <w:rPr>
          <w:ins w:id="1632" w:author="Surette, Tobie (DFO/MPO)" w:date="2024-10-10T13:26:00Z"/>
          <w:rFonts w:ascii="CMR10" w:eastAsia="CMR10" w:cs="CMR10"/>
          <w:color w:val="000000"/>
          <w:kern w:val="0"/>
          <w:sz w:val="20"/>
          <w:szCs w:val="20"/>
          <w:rPrChange w:id="1633" w:author="Surette, Tobie (DFO/MPO)" w:date="2024-10-10T13:27:00Z">
            <w:rPr>
              <w:ins w:id="1634" w:author="Surette, Tobie (DFO/MPO)" w:date="2024-10-10T13:26:00Z"/>
              <w:rFonts w:ascii="CMR10" w:eastAsia="CMR10" w:cs="CMR10"/>
            </w:rPr>
          </w:rPrChange>
        </w:rPr>
        <w:pPrChange w:id="1635" w:author="Surette, Tobie (DFO/MPO)" w:date="2024-10-10T13:27:00Z">
          <w:pPr>
            <w:pStyle w:val="ListParagraph"/>
            <w:numPr>
              <w:numId w:val="3"/>
            </w:numPr>
            <w:autoSpaceDE w:val="0"/>
            <w:autoSpaceDN w:val="0"/>
            <w:adjustRightInd w:val="0"/>
            <w:spacing w:after="0" w:line="240" w:lineRule="auto"/>
            <w:ind w:hanging="360"/>
          </w:pPr>
        </w:pPrChange>
      </w:pPr>
      <w:ins w:id="1636" w:author="Surette, Tobie (DFO/MPO)" w:date="2024-10-10T13:26:00Z">
        <w:r w:rsidRPr="00730C7D">
          <w:rPr>
            <w:rFonts w:ascii="CMMI10" w:eastAsia="CMMI10" w:cs="CMMI10"/>
            <w:color w:val="000000"/>
            <w:kern w:val="0"/>
            <w:sz w:val="20"/>
            <w:szCs w:val="20"/>
            <w:rPrChange w:id="1637" w:author="Surette, Tobie (DFO/MPO)" w:date="2024-10-10T13:27:00Z">
              <w:rPr/>
            </w:rPrChange>
          </w:rPr>
          <w:t xml:space="preserve">H </w:t>
        </w:r>
        <w:r w:rsidRPr="00730C7D">
          <w:rPr>
            <w:rFonts w:ascii="CMR10" w:eastAsia="CMR10" w:cs="CMR10"/>
            <w:color w:val="000000"/>
            <w:kern w:val="0"/>
            <w:sz w:val="20"/>
            <w:szCs w:val="20"/>
            <w:rPrChange w:id="1638" w:author="Surette, Tobie (DFO/MPO)" w:date="2024-10-10T13:27:00Z">
              <w:rPr>
                <w:rFonts w:ascii="CMR10" w:eastAsia="CMR10" w:cs="CMR10"/>
              </w:rPr>
            </w:rPrChange>
          </w:rPr>
          <w:t>=</w:t>
        </w:r>
      </w:ins>
    </w:p>
    <w:p w14:paraId="277DDBFF" w14:textId="77777777" w:rsidR="00730C7D" w:rsidRPr="00730C7D" w:rsidRDefault="00730C7D">
      <w:pPr>
        <w:autoSpaceDE w:val="0"/>
        <w:autoSpaceDN w:val="0"/>
        <w:adjustRightInd w:val="0"/>
        <w:spacing w:after="0" w:line="240" w:lineRule="auto"/>
        <w:rPr>
          <w:ins w:id="1639" w:author="Surette, Tobie (DFO/MPO)" w:date="2024-10-10T13:26:00Z"/>
          <w:rFonts w:ascii="CMEX10" w:eastAsia="CMBX12" w:hAnsi="CMEX10" w:cs="CMEX10"/>
          <w:color w:val="000000"/>
          <w:kern w:val="0"/>
          <w:sz w:val="20"/>
          <w:szCs w:val="20"/>
          <w:rPrChange w:id="1640" w:author="Surette, Tobie (DFO/MPO)" w:date="2024-10-10T13:27:00Z">
            <w:rPr>
              <w:ins w:id="1641" w:author="Surette, Tobie (DFO/MPO)" w:date="2024-10-10T13:26:00Z"/>
            </w:rPr>
          </w:rPrChange>
        </w:rPr>
        <w:pPrChange w:id="1642" w:author="Surette, Tobie (DFO/MPO)" w:date="2024-10-10T13:27:00Z">
          <w:pPr>
            <w:pStyle w:val="ListParagraph"/>
            <w:numPr>
              <w:numId w:val="3"/>
            </w:numPr>
            <w:autoSpaceDE w:val="0"/>
            <w:autoSpaceDN w:val="0"/>
            <w:adjustRightInd w:val="0"/>
            <w:spacing w:after="0" w:line="240" w:lineRule="auto"/>
            <w:ind w:hanging="360"/>
          </w:pPr>
        </w:pPrChange>
      </w:pPr>
      <w:ins w:id="1643" w:author="Surette, Tobie (DFO/MPO)" w:date="2024-10-10T13:26:00Z">
        <w:r w:rsidRPr="00730C7D">
          <w:rPr>
            <w:rFonts w:ascii="CMEX10" w:eastAsia="CMBX12" w:hAnsi="CMEX10" w:cs="CMEX10"/>
            <w:color w:val="000000"/>
            <w:kern w:val="0"/>
            <w:sz w:val="20"/>
            <w:szCs w:val="20"/>
            <w:rPrChange w:id="1644" w:author="Surette, Tobie (DFO/MPO)" w:date="2024-10-10T13:27:00Z">
              <w:rPr/>
            </w:rPrChange>
          </w:rPr>
          <w:t></w:t>
        </w:r>
      </w:ins>
    </w:p>
    <w:p w14:paraId="226D7DE9" w14:textId="77777777" w:rsidR="00730C7D" w:rsidRPr="00730C7D" w:rsidRDefault="00730C7D">
      <w:pPr>
        <w:autoSpaceDE w:val="0"/>
        <w:autoSpaceDN w:val="0"/>
        <w:adjustRightInd w:val="0"/>
        <w:spacing w:after="0" w:line="240" w:lineRule="auto"/>
        <w:rPr>
          <w:ins w:id="1645" w:author="Surette, Tobie (DFO/MPO)" w:date="2024-10-10T13:26:00Z"/>
          <w:rFonts w:ascii="CMEX10" w:eastAsia="CMBX12" w:hAnsi="CMEX10" w:cs="CMEX10"/>
          <w:color w:val="000000"/>
          <w:kern w:val="0"/>
          <w:sz w:val="20"/>
          <w:szCs w:val="20"/>
          <w:rPrChange w:id="1646" w:author="Surette, Tobie (DFO/MPO)" w:date="2024-10-10T13:27:00Z">
            <w:rPr>
              <w:ins w:id="1647" w:author="Surette, Tobie (DFO/MPO)" w:date="2024-10-10T13:26:00Z"/>
            </w:rPr>
          </w:rPrChange>
        </w:rPr>
        <w:pPrChange w:id="1648" w:author="Surette, Tobie (DFO/MPO)" w:date="2024-10-10T13:27:00Z">
          <w:pPr>
            <w:pStyle w:val="ListParagraph"/>
            <w:numPr>
              <w:numId w:val="3"/>
            </w:numPr>
            <w:autoSpaceDE w:val="0"/>
            <w:autoSpaceDN w:val="0"/>
            <w:adjustRightInd w:val="0"/>
            <w:spacing w:after="0" w:line="240" w:lineRule="auto"/>
            <w:ind w:hanging="360"/>
          </w:pPr>
        </w:pPrChange>
      </w:pPr>
      <w:ins w:id="1649" w:author="Surette, Tobie (DFO/MPO)" w:date="2024-10-10T13:26:00Z">
        <w:r w:rsidRPr="00730C7D">
          <w:rPr>
            <w:rFonts w:ascii="CMEX10" w:eastAsia="CMBX12" w:hAnsi="CMEX10" w:cs="CMEX10"/>
            <w:color w:val="000000"/>
            <w:kern w:val="0"/>
            <w:sz w:val="20"/>
            <w:szCs w:val="20"/>
            <w:rPrChange w:id="1650" w:author="Surette, Tobie (DFO/MPO)" w:date="2024-10-10T13:27:00Z">
              <w:rPr/>
            </w:rPrChange>
          </w:rPr>
          <w:t></w:t>
        </w:r>
      </w:ins>
    </w:p>
    <w:p w14:paraId="5D8416EE" w14:textId="77777777" w:rsidR="00730C7D" w:rsidRPr="00730C7D" w:rsidRDefault="00730C7D">
      <w:pPr>
        <w:autoSpaceDE w:val="0"/>
        <w:autoSpaceDN w:val="0"/>
        <w:adjustRightInd w:val="0"/>
        <w:spacing w:after="0" w:line="240" w:lineRule="auto"/>
        <w:rPr>
          <w:ins w:id="1651" w:author="Surette, Tobie (DFO/MPO)" w:date="2024-10-10T13:26:00Z"/>
          <w:rFonts w:ascii="CMR7" w:eastAsia="CMR7" w:cs="CMR7"/>
          <w:color w:val="000000"/>
          <w:kern w:val="0"/>
          <w:sz w:val="14"/>
          <w:szCs w:val="14"/>
          <w:rPrChange w:id="1652" w:author="Surette, Tobie (DFO/MPO)" w:date="2024-10-10T13:27:00Z">
            <w:rPr>
              <w:ins w:id="1653" w:author="Surette, Tobie (DFO/MPO)" w:date="2024-10-10T13:26:00Z"/>
              <w:sz w:val="14"/>
              <w:szCs w:val="14"/>
            </w:rPr>
          </w:rPrChange>
        </w:rPr>
        <w:pPrChange w:id="1654" w:author="Surette, Tobie (DFO/MPO)" w:date="2024-10-10T13:27:00Z">
          <w:pPr>
            <w:pStyle w:val="ListParagraph"/>
            <w:numPr>
              <w:numId w:val="3"/>
            </w:numPr>
            <w:autoSpaceDE w:val="0"/>
            <w:autoSpaceDN w:val="0"/>
            <w:adjustRightInd w:val="0"/>
            <w:spacing w:after="0" w:line="240" w:lineRule="auto"/>
            <w:ind w:hanging="360"/>
          </w:pPr>
        </w:pPrChange>
      </w:pPr>
      <w:ins w:id="1655" w:author="Surette, Tobie (DFO/MPO)" w:date="2024-10-10T13:26:00Z">
        <w:r w:rsidRPr="00730C7D">
          <w:rPr>
            <w:rFonts w:ascii="CMR10" w:eastAsia="CMR10" w:cs="CMR10"/>
            <w:color w:val="000000"/>
            <w:kern w:val="0"/>
            <w:sz w:val="20"/>
            <w:szCs w:val="20"/>
            <w:rPrChange w:id="1656" w:author="Surette, Tobie (DFO/MPO)" w:date="2024-10-10T13:27:00Z">
              <w:rPr>
                <w:rFonts w:ascii="CMR10" w:eastAsia="CMR10" w:cs="CMR10"/>
              </w:rPr>
            </w:rPrChange>
          </w:rPr>
          <w:t xml:space="preserve">0 if </w:t>
        </w:r>
        <w:r w:rsidRPr="00730C7D">
          <w:rPr>
            <w:rFonts w:ascii="CMMI10" w:eastAsia="CMMI10" w:cs="CMMI10"/>
            <w:color w:val="000000"/>
            <w:kern w:val="0"/>
            <w:sz w:val="20"/>
            <w:szCs w:val="20"/>
            <w:rPrChange w:id="1657" w:author="Surette, Tobie (DFO/MPO)" w:date="2024-10-10T13:27:00Z">
              <w:rPr>
                <w:rFonts w:ascii="CMMI10" w:eastAsia="CMMI10" w:cs="CMMI10"/>
              </w:rPr>
            </w:rPrChange>
          </w:rPr>
          <w:t>I</w:t>
        </w:r>
        <w:r w:rsidRPr="00730C7D">
          <w:rPr>
            <w:rFonts w:ascii="CMR7" w:eastAsia="CMR7" w:cs="CMR7"/>
            <w:color w:val="000000"/>
            <w:kern w:val="0"/>
            <w:sz w:val="14"/>
            <w:szCs w:val="14"/>
            <w:rPrChange w:id="1658" w:author="Surette, Tobie (DFO/MPO)" w:date="2024-10-10T13:27:00Z">
              <w:rPr>
                <w:sz w:val="14"/>
                <w:szCs w:val="14"/>
              </w:rPr>
            </w:rPrChange>
          </w:rPr>
          <w:t xml:space="preserve">max </w:t>
        </w:r>
        <w:r w:rsidRPr="00730C7D">
          <w:rPr>
            <w:rFonts w:ascii="CMR10" w:eastAsia="CMR10" w:cs="CMR10"/>
            <w:color w:val="000000"/>
            <w:kern w:val="0"/>
            <w:sz w:val="20"/>
            <w:szCs w:val="20"/>
            <w:rPrChange w:id="1659" w:author="Surette, Tobie (DFO/MPO)" w:date="2024-10-10T13:27:00Z">
              <w:rPr>
                <w:rFonts w:ascii="CMR10" w:eastAsia="CMR10" w:cs="CMR10"/>
              </w:rPr>
            </w:rPrChange>
          </w:rPr>
          <w:t xml:space="preserve">= </w:t>
        </w:r>
        <w:proofErr w:type="spellStart"/>
        <w:r w:rsidRPr="00730C7D">
          <w:rPr>
            <w:rFonts w:ascii="CMMI10" w:eastAsia="CMMI10" w:cs="CMMI10"/>
            <w:color w:val="000000"/>
            <w:kern w:val="0"/>
            <w:sz w:val="20"/>
            <w:szCs w:val="20"/>
            <w:rPrChange w:id="1660" w:author="Surette, Tobie (DFO/MPO)" w:date="2024-10-10T13:27:00Z">
              <w:rPr>
                <w:rFonts w:ascii="CMMI10" w:eastAsia="CMMI10" w:cs="CMMI10"/>
              </w:rPr>
            </w:rPrChange>
          </w:rPr>
          <w:t>I</w:t>
        </w:r>
        <w:r w:rsidRPr="00730C7D">
          <w:rPr>
            <w:rFonts w:ascii="CMR7" w:eastAsia="CMR7" w:cs="CMR7"/>
            <w:color w:val="000000"/>
            <w:kern w:val="0"/>
            <w:sz w:val="14"/>
            <w:szCs w:val="14"/>
            <w:rPrChange w:id="1661" w:author="Surette, Tobie (DFO/MPO)" w:date="2024-10-10T13:27:00Z">
              <w:rPr>
                <w:sz w:val="14"/>
                <w:szCs w:val="14"/>
              </w:rPr>
            </w:rPrChange>
          </w:rPr>
          <w:t>min</w:t>
        </w:r>
        <w:proofErr w:type="spellEnd"/>
      </w:ins>
    </w:p>
    <w:p w14:paraId="2F7086A6" w14:textId="77777777" w:rsidR="00730C7D" w:rsidRPr="00730C7D" w:rsidRDefault="00730C7D">
      <w:pPr>
        <w:autoSpaceDE w:val="0"/>
        <w:autoSpaceDN w:val="0"/>
        <w:adjustRightInd w:val="0"/>
        <w:spacing w:after="0" w:line="240" w:lineRule="auto"/>
        <w:rPr>
          <w:ins w:id="1662" w:author="Surette, Tobie (DFO/MPO)" w:date="2024-10-10T13:26:00Z"/>
          <w:rFonts w:ascii="CMMI7" w:eastAsia="CMMI7" w:cs="CMMI7"/>
          <w:color w:val="000000"/>
          <w:kern w:val="0"/>
          <w:sz w:val="14"/>
          <w:szCs w:val="14"/>
          <w:rPrChange w:id="1663" w:author="Surette, Tobie (DFO/MPO)" w:date="2024-10-10T13:27:00Z">
            <w:rPr>
              <w:ins w:id="1664" w:author="Surette, Tobie (DFO/MPO)" w:date="2024-10-10T13:26:00Z"/>
              <w:rFonts w:ascii="CMMI7" w:eastAsia="CMMI7" w:cs="CMMI7"/>
            </w:rPr>
          </w:rPrChange>
        </w:rPr>
        <w:pPrChange w:id="1665" w:author="Surette, Tobie (DFO/MPO)" w:date="2024-10-10T13:27:00Z">
          <w:pPr>
            <w:pStyle w:val="ListParagraph"/>
            <w:numPr>
              <w:numId w:val="3"/>
            </w:numPr>
            <w:autoSpaceDE w:val="0"/>
            <w:autoSpaceDN w:val="0"/>
            <w:adjustRightInd w:val="0"/>
            <w:spacing w:after="0" w:line="240" w:lineRule="auto"/>
            <w:ind w:hanging="360"/>
          </w:pPr>
        </w:pPrChange>
      </w:pPr>
      <w:ins w:id="1666" w:author="Surette, Tobie (DFO/MPO)" w:date="2024-10-10T13:26:00Z">
        <w:r w:rsidRPr="00730C7D">
          <w:rPr>
            <w:rFonts w:ascii="CMR10" w:eastAsia="CMR10" w:cs="CMR10"/>
            <w:color w:val="000000"/>
            <w:kern w:val="0"/>
            <w:sz w:val="20"/>
            <w:szCs w:val="20"/>
            <w:rPrChange w:id="1667" w:author="Surette, Tobie (DFO/MPO)" w:date="2024-10-10T13:27:00Z">
              <w:rPr>
                <w:sz w:val="20"/>
                <w:szCs w:val="20"/>
              </w:rPr>
            </w:rPrChange>
          </w:rPr>
          <w:t>(60</w:t>
        </w:r>
        <w:r w:rsidRPr="00730C7D">
          <w:rPr>
            <w:rFonts w:ascii="CMSY7" w:eastAsia="CMSY7" w:cs="CMSY7"/>
            <w:color w:val="000000"/>
            <w:kern w:val="0"/>
            <w:sz w:val="14"/>
            <w:szCs w:val="14"/>
            <w:rPrChange w:id="1668" w:author="Surette, Tobie (DFO/MPO)" w:date="2024-10-10T13:27:00Z">
              <w:rPr>
                <w:rFonts w:ascii="CMSY7" w:eastAsia="CMSY7" w:cs="CMSY7"/>
              </w:rPr>
            </w:rPrChange>
          </w:rPr>
          <w:t>◦</w:t>
        </w:r>
        <w:r w:rsidRPr="00730C7D">
          <w:rPr>
            <w:rFonts w:ascii="CMSY7" w:eastAsia="CMSY7" w:cs="CMSY7"/>
            <w:color w:val="000000"/>
            <w:kern w:val="0"/>
            <w:sz w:val="14"/>
            <w:szCs w:val="14"/>
            <w:rPrChange w:id="1669" w:author="Surette, Tobie (DFO/MPO)" w:date="2024-10-10T13:27:00Z">
              <w:rPr>
                <w:rFonts w:ascii="CMSY7" w:eastAsia="CMSY7" w:cs="CMSY7"/>
              </w:rPr>
            </w:rPrChange>
          </w:rPr>
          <w:t xml:space="preserve"> </w:t>
        </w:r>
        <w:r w:rsidRPr="00730C7D">
          <w:rPr>
            <w:rFonts w:ascii="CMSY10" w:eastAsia="CMSY10" w:cs="CMSY10" w:hint="eastAsia"/>
            <w:color w:val="000000"/>
            <w:kern w:val="0"/>
            <w:sz w:val="20"/>
            <w:szCs w:val="20"/>
            <w:rPrChange w:id="1670" w:author="Surette, Tobie (DFO/MPO)" w:date="2024-10-10T13:27:00Z">
              <w:rPr>
                <w:rFonts w:ascii="CMSY10" w:eastAsia="CMSY10" w:cs="CMSY10" w:hint="eastAsia"/>
                <w:sz w:val="20"/>
                <w:szCs w:val="20"/>
              </w:rPr>
            </w:rPrChange>
          </w:rPr>
          <w:t>×</w:t>
        </w:r>
        <w:r w:rsidRPr="00730C7D">
          <w:rPr>
            <w:rFonts w:ascii="CMSY10" w:eastAsia="CMSY10" w:cs="CMSY10"/>
            <w:color w:val="000000"/>
            <w:kern w:val="0"/>
            <w:sz w:val="20"/>
            <w:szCs w:val="20"/>
            <w:rPrChange w:id="1671" w:author="Surette, Tobie (DFO/MPO)" w:date="2024-10-10T13:27:00Z">
              <w:rPr>
                <w:rFonts w:ascii="CMSY10" w:eastAsia="CMSY10" w:cs="CMSY10"/>
                <w:sz w:val="20"/>
                <w:szCs w:val="20"/>
              </w:rPr>
            </w:rPrChange>
          </w:rPr>
          <w:t xml:space="preserve"> </w:t>
        </w:r>
        <w:r w:rsidRPr="00730C7D">
          <w:rPr>
            <w:rFonts w:ascii="CMMI7" w:eastAsia="CMMI7" w:cs="CMMI7"/>
            <w:color w:val="000000"/>
            <w:kern w:val="0"/>
            <w:sz w:val="14"/>
            <w:szCs w:val="14"/>
            <w:rPrChange w:id="1672" w:author="Surette, Tobie (DFO/MPO)" w:date="2024-10-10T13:27:00Z">
              <w:rPr>
                <w:rFonts w:ascii="CMMI7" w:eastAsia="CMMI7" w:cs="CMMI7"/>
              </w:rPr>
            </w:rPrChange>
          </w:rPr>
          <w:t>G</w:t>
        </w:r>
        <w:r w:rsidRPr="00730C7D">
          <w:rPr>
            <w:rFonts w:ascii="CMSY7" w:eastAsia="CMSY7" w:cs="CMSY7"/>
            <w:color w:val="000000"/>
            <w:kern w:val="0"/>
            <w:sz w:val="14"/>
            <w:szCs w:val="14"/>
            <w:rPrChange w:id="1673" w:author="Surette, Tobie (DFO/MPO)" w:date="2024-10-10T13:27:00Z">
              <w:rPr>
                <w:rFonts w:ascii="CMSY7" w:eastAsia="CMSY7" w:cs="CMSY7"/>
              </w:rPr>
            </w:rPrChange>
          </w:rPr>
          <w:t>−</w:t>
        </w:r>
        <w:r w:rsidRPr="00730C7D">
          <w:rPr>
            <w:rFonts w:ascii="CMMI7" w:eastAsia="CMMI7" w:cs="CMMI7"/>
            <w:color w:val="000000"/>
            <w:kern w:val="0"/>
            <w:sz w:val="14"/>
            <w:szCs w:val="14"/>
            <w:rPrChange w:id="1674" w:author="Surette, Tobie (DFO/MPO)" w:date="2024-10-10T13:27:00Z">
              <w:rPr>
                <w:rFonts w:ascii="CMMI7" w:eastAsia="CMMI7" w:cs="CMMI7"/>
              </w:rPr>
            </w:rPrChange>
          </w:rPr>
          <w:t>B</w:t>
        </w:r>
      </w:ins>
    </w:p>
    <w:p w14:paraId="0AEA4E26" w14:textId="77777777" w:rsidR="00730C7D" w:rsidRPr="00730C7D" w:rsidRDefault="00730C7D">
      <w:pPr>
        <w:autoSpaceDE w:val="0"/>
        <w:autoSpaceDN w:val="0"/>
        <w:adjustRightInd w:val="0"/>
        <w:spacing w:after="0" w:line="240" w:lineRule="auto"/>
        <w:rPr>
          <w:ins w:id="1675" w:author="Surette, Tobie (DFO/MPO)" w:date="2024-10-10T13:26:00Z"/>
          <w:rFonts w:ascii="CMR5" w:eastAsia="CMR5" w:cs="CMR5"/>
          <w:color w:val="000000"/>
          <w:kern w:val="0"/>
          <w:sz w:val="10"/>
          <w:szCs w:val="10"/>
          <w:rPrChange w:id="1676" w:author="Surette, Tobie (DFO/MPO)" w:date="2024-10-10T13:27:00Z">
            <w:rPr>
              <w:ins w:id="1677" w:author="Surette, Tobie (DFO/MPO)" w:date="2024-10-10T13:26:00Z"/>
            </w:rPr>
          </w:rPrChange>
        </w:rPr>
        <w:pPrChange w:id="1678"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1679" w:author="Surette, Tobie (DFO/MPO)" w:date="2024-10-10T13:26:00Z">
        <w:r w:rsidRPr="00730C7D">
          <w:rPr>
            <w:rFonts w:ascii="CMMI7" w:eastAsia="CMMI7" w:cs="CMMI7"/>
            <w:color w:val="000000"/>
            <w:kern w:val="0"/>
            <w:sz w:val="14"/>
            <w:szCs w:val="14"/>
            <w:rPrChange w:id="1680"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681" w:author="Surette, Tobie (DFO/MPO)" w:date="2024-10-10T13:27:00Z">
              <w:rPr/>
            </w:rPrChange>
          </w:rPr>
          <w:t>diff</w:t>
        </w:r>
        <w:proofErr w:type="spellEnd"/>
      </w:ins>
    </w:p>
    <w:p w14:paraId="59C4B1FD" w14:textId="77777777" w:rsidR="00730C7D" w:rsidRPr="00730C7D" w:rsidRDefault="00730C7D">
      <w:pPr>
        <w:autoSpaceDE w:val="0"/>
        <w:autoSpaceDN w:val="0"/>
        <w:adjustRightInd w:val="0"/>
        <w:spacing w:after="0" w:line="240" w:lineRule="auto"/>
        <w:rPr>
          <w:ins w:id="1682" w:author="Surette, Tobie (DFO/MPO)" w:date="2024-10-10T13:26:00Z"/>
          <w:rFonts w:ascii="CMMI10" w:eastAsia="CMMI10" w:cs="CMMI10"/>
          <w:color w:val="000000"/>
          <w:kern w:val="0"/>
          <w:sz w:val="20"/>
          <w:szCs w:val="20"/>
          <w:rPrChange w:id="1683" w:author="Surette, Tobie (DFO/MPO)" w:date="2024-10-10T13:27:00Z">
            <w:rPr>
              <w:ins w:id="1684" w:author="Surette, Tobie (DFO/MPO)" w:date="2024-10-10T13:26:00Z"/>
              <w:rFonts w:ascii="CMMI10" w:eastAsia="CMMI10" w:cs="CMMI10"/>
            </w:rPr>
          </w:rPrChange>
        </w:rPr>
        <w:pPrChange w:id="1685" w:author="Surette, Tobie (DFO/MPO)" w:date="2024-10-10T13:27:00Z">
          <w:pPr>
            <w:pStyle w:val="ListParagraph"/>
            <w:numPr>
              <w:numId w:val="3"/>
            </w:numPr>
            <w:autoSpaceDE w:val="0"/>
            <w:autoSpaceDN w:val="0"/>
            <w:adjustRightInd w:val="0"/>
            <w:spacing w:after="0" w:line="240" w:lineRule="auto"/>
            <w:ind w:hanging="360"/>
          </w:pPr>
        </w:pPrChange>
      </w:pPr>
      <w:ins w:id="1686" w:author="Surette, Tobie (DFO/MPO)" w:date="2024-10-10T13:26:00Z">
        <w:r w:rsidRPr="00730C7D">
          <w:rPr>
            <w:rFonts w:ascii="CMR10" w:eastAsia="CMR10" w:cs="CMR10"/>
            <w:color w:val="000000"/>
            <w:kern w:val="0"/>
            <w:sz w:val="20"/>
            <w:szCs w:val="20"/>
            <w:rPrChange w:id="1687" w:author="Surette, Tobie (DFO/MPO)" w:date="2024-10-10T13:27:00Z">
              <w:rPr/>
            </w:rPrChange>
          </w:rPr>
          <w:t>+ 0</w:t>
        </w:r>
        <w:r w:rsidRPr="00730C7D">
          <w:rPr>
            <w:rFonts w:ascii="CMSY7" w:eastAsia="CMSY7" w:cs="CMSY7"/>
            <w:color w:val="000000"/>
            <w:kern w:val="0"/>
            <w:sz w:val="14"/>
            <w:szCs w:val="14"/>
            <w:rPrChange w:id="1688" w:author="Surette, Tobie (DFO/MPO)" w:date="2024-10-10T13:27:00Z">
              <w:rPr>
                <w:rFonts w:ascii="CMSY7" w:eastAsia="CMSY7" w:cs="CMSY7"/>
                <w:sz w:val="14"/>
                <w:szCs w:val="14"/>
              </w:rPr>
            </w:rPrChange>
          </w:rPr>
          <w:t>◦</w:t>
        </w:r>
        <w:r w:rsidRPr="00730C7D">
          <w:rPr>
            <w:rFonts w:ascii="CMR10" w:eastAsia="CMR10" w:cs="CMR10"/>
            <w:color w:val="000000"/>
            <w:kern w:val="0"/>
            <w:sz w:val="20"/>
            <w:szCs w:val="20"/>
            <w:rPrChange w:id="1689" w:author="Surette, Tobie (DFO/MPO)" w:date="2024-10-10T13:27:00Z">
              <w:rPr/>
            </w:rPrChange>
          </w:rPr>
          <w:t>) mod 360</w:t>
        </w:r>
        <w:r w:rsidRPr="00730C7D">
          <w:rPr>
            <w:rFonts w:ascii="CMSY7" w:eastAsia="CMSY7" w:cs="CMSY7"/>
            <w:color w:val="000000"/>
            <w:kern w:val="0"/>
            <w:sz w:val="14"/>
            <w:szCs w:val="14"/>
            <w:rPrChange w:id="1690" w:author="Surette, Tobie (DFO/MPO)" w:date="2024-10-10T13:27:00Z">
              <w:rPr>
                <w:rFonts w:ascii="CMSY7" w:eastAsia="CMSY7" w:cs="CMSY7"/>
                <w:sz w:val="14"/>
                <w:szCs w:val="14"/>
              </w:rPr>
            </w:rPrChange>
          </w:rPr>
          <w:t>◦</w:t>
        </w:r>
        <w:r w:rsidRPr="00730C7D">
          <w:rPr>
            <w:rFonts w:ascii="CMSY7" w:eastAsia="CMSY7" w:cs="CMSY7"/>
            <w:color w:val="000000"/>
            <w:kern w:val="0"/>
            <w:sz w:val="14"/>
            <w:szCs w:val="14"/>
            <w:rPrChange w:id="1691" w:author="Surette, Tobie (DFO/MPO)" w:date="2024-10-10T13:27:00Z">
              <w:rPr>
                <w:rFonts w:ascii="CMSY7" w:eastAsia="CMSY7" w:cs="CMSY7"/>
                <w:sz w:val="14"/>
                <w:szCs w:val="14"/>
              </w:rPr>
            </w:rPrChange>
          </w:rPr>
          <w:t xml:space="preserve"> </w:t>
        </w:r>
        <w:r w:rsidRPr="00730C7D">
          <w:rPr>
            <w:rFonts w:ascii="CMR10" w:eastAsia="CMR10" w:cs="CMR10"/>
            <w:color w:val="000000"/>
            <w:kern w:val="0"/>
            <w:sz w:val="20"/>
            <w:szCs w:val="20"/>
            <w:rPrChange w:id="1692" w:author="Surette, Tobie (DFO/MPO)" w:date="2024-10-10T13:27:00Z">
              <w:rPr/>
            </w:rPrChange>
          </w:rPr>
          <w:t xml:space="preserve">if </w:t>
        </w:r>
        <w:r w:rsidRPr="00730C7D">
          <w:rPr>
            <w:rFonts w:ascii="CMMI10" w:eastAsia="CMMI10" w:cs="CMMI10"/>
            <w:color w:val="000000"/>
            <w:kern w:val="0"/>
            <w:sz w:val="20"/>
            <w:szCs w:val="20"/>
            <w:rPrChange w:id="1693" w:author="Surette, Tobie (DFO/MPO)" w:date="2024-10-10T13:27:00Z">
              <w:rPr>
                <w:rFonts w:ascii="CMMI10" w:eastAsia="CMMI10" w:cs="CMMI10"/>
              </w:rPr>
            </w:rPrChange>
          </w:rPr>
          <w:t>I</w:t>
        </w:r>
        <w:r w:rsidRPr="00730C7D">
          <w:rPr>
            <w:rFonts w:ascii="CMR7" w:eastAsia="CMR7" w:cs="CMR7"/>
            <w:color w:val="000000"/>
            <w:kern w:val="0"/>
            <w:sz w:val="14"/>
            <w:szCs w:val="14"/>
            <w:rPrChange w:id="1694"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695" w:author="Surette, Tobie (DFO/MPO)" w:date="2024-10-10T13:27:00Z">
              <w:rPr/>
            </w:rPrChange>
          </w:rPr>
          <w:t xml:space="preserve">= </w:t>
        </w:r>
        <w:r w:rsidRPr="00730C7D">
          <w:rPr>
            <w:rFonts w:ascii="CMMI10" w:eastAsia="CMMI10" w:cs="CMMI10"/>
            <w:color w:val="000000"/>
            <w:kern w:val="0"/>
            <w:sz w:val="20"/>
            <w:szCs w:val="20"/>
            <w:rPrChange w:id="1696" w:author="Surette, Tobie (DFO/MPO)" w:date="2024-10-10T13:27:00Z">
              <w:rPr>
                <w:rFonts w:ascii="CMMI10" w:eastAsia="CMMI10" w:cs="CMMI10"/>
              </w:rPr>
            </w:rPrChange>
          </w:rPr>
          <w:t>R</w:t>
        </w:r>
      </w:ins>
    </w:p>
    <w:p w14:paraId="69ED1ADD" w14:textId="77777777" w:rsidR="00730C7D" w:rsidRPr="00730C7D" w:rsidRDefault="00730C7D">
      <w:pPr>
        <w:autoSpaceDE w:val="0"/>
        <w:autoSpaceDN w:val="0"/>
        <w:adjustRightInd w:val="0"/>
        <w:spacing w:after="0" w:line="240" w:lineRule="auto"/>
        <w:rPr>
          <w:ins w:id="1697" w:author="Surette, Tobie (DFO/MPO)" w:date="2024-10-10T13:26:00Z"/>
          <w:rFonts w:ascii="CMMI7" w:eastAsia="CMMI7" w:cs="CMMI7"/>
          <w:color w:val="000000"/>
          <w:kern w:val="0"/>
          <w:sz w:val="14"/>
          <w:szCs w:val="14"/>
          <w:rPrChange w:id="1698" w:author="Surette, Tobie (DFO/MPO)" w:date="2024-10-10T13:27:00Z">
            <w:rPr>
              <w:ins w:id="1699" w:author="Surette, Tobie (DFO/MPO)" w:date="2024-10-10T13:26:00Z"/>
              <w:rFonts w:ascii="CMMI7" w:eastAsia="CMMI7" w:cs="CMMI7"/>
            </w:rPr>
          </w:rPrChange>
        </w:rPr>
        <w:pPrChange w:id="1700" w:author="Surette, Tobie (DFO/MPO)" w:date="2024-10-10T13:27:00Z">
          <w:pPr>
            <w:pStyle w:val="ListParagraph"/>
            <w:numPr>
              <w:numId w:val="3"/>
            </w:numPr>
            <w:autoSpaceDE w:val="0"/>
            <w:autoSpaceDN w:val="0"/>
            <w:adjustRightInd w:val="0"/>
            <w:spacing w:after="0" w:line="240" w:lineRule="auto"/>
            <w:ind w:hanging="360"/>
          </w:pPr>
        </w:pPrChange>
      </w:pPr>
      <w:ins w:id="1701" w:author="Surette, Tobie (DFO/MPO)" w:date="2024-10-10T13:26:00Z">
        <w:r w:rsidRPr="00730C7D">
          <w:rPr>
            <w:rFonts w:ascii="CMR10" w:eastAsia="CMR10" w:cs="CMR10"/>
            <w:color w:val="000000"/>
            <w:kern w:val="0"/>
            <w:sz w:val="20"/>
            <w:szCs w:val="20"/>
            <w:rPrChange w:id="1702" w:author="Surette, Tobie (DFO/MPO)" w:date="2024-10-10T13:27:00Z">
              <w:rPr>
                <w:sz w:val="20"/>
                <w:szCs w:val="20"/>
              </w:rPr>
            </w:rPrChange>
          </w:rPr>
          <w:t>(60</w:t>
        </w:r>
        <w:r w:rsidRPr="00730C7D">
          <w:rPr>
            <w:rFonts w:ascii="CMSY7" w:eastAsia="CMSY7" w:cs="CMSY7"/>
            <w:color w:val="000000"/>
            <w:kern w:val="0"/>
            <w:sz w:val="14"/>
            <w:szCs w:val="14"/>
            <w:rPrChange w:id="1703" w:author="Surette, Tobie (DFO/MPO)" w:date="2024-10-10T13:27:00Z">
              <w:rPr>
                <w:rFonts w:ascii="CMSY7" w:eastAsia="CMSY7" w:cs="CMSY7"/>
              </w:rPr>
            </w:rPrChange>
          </w:rPr>
          <w:t>◦</w:t>
        </w:r>
        <w:r w:rsidRPr="00730C7D">
          <w:rPr>
            <w:rFonts w:ascii="CMSY7" w:eastAsia="CMSY7" w:cs="CMSY7"/>
            <w:color w:val="000000"/>
            <w:kern w:val="0"/>
            <w:sz w:val="14"/>
            <w:szCs w:val="14"/>
            <w:rPrChange w:id="1704" w:author="Surette, Tobie (DFO/MPO)" w:date="2024-10-10T13:27:00Z">
              <w:rPr>
                <w:rFonts w:ascii="CMSY7" w:eastAsia="CMSY7" w:cs="CMSY7"/>
              </w:rPr>
            </w:rPrChange>
          </w:rPr>
          <w:t xml:space="preserve"> </w:t>
        </w:r>
        <w:r w:rsidRPr="00730C7D">
          <w:rPr>
            <w:rFonts w:ascii="CMSY10" w:eastAsia="CMSY10" w:cs="CMSY10" w:hint="eastAsia"/>
            <w:color w:val="000000"/>
            <w:kern w:val="0"/>
            <w:sz w:val="20"/>
            <w:szCs w:val="20"/>
            <w:rPrChange w:id="1705" w:author="Surette, Tobie (DFO/MPO)" w:date="2024-10-10T13:27:00Z">
              <w:rPr>
                <w:rFonts w:ascii="CMSY10" w:eastAsia="CMSY10" w:cs="CMSY10" w:hint="eastAsia"/>
                <w:sz w:val="20"/>
                <w:szCs w:val="20"/>
              </w:rPr>
            </w:rPrChange>
          </w:rPr>
          <w:t>×</w:t>
        </w:r>
        <w:r w:rsidRPr="00730C7D">
          <w:rPr>
            <w:rFonts w:ascii="CMSY10" w:eastAsia="CMSY10" w:cs="CMSY10"/>
            <w:color w:val="000000"/>
            <w:kern w:val="0"/>
            <w:sz w:val="20"/>
            <w:szCs w:val="20"/>
            <w:rPrChange w:id="1706" w:author="Surette, Tobie (DFO/MPO)" w:date="2024-10-10T13:27:00Z">
              <w:rPr>
                <w:rFonts w:ascii="CMSY10" w:eastAsia="CMSY10" w:cs="CMSY10"/>
                <w:sz w:val="20"/>
                <w:szCs w:val="20"/>
              </w:rPr>
            </w:rPrChange>
          </w:rPr>
          <w:t xml:space="preserve"> </w:t>
        </w:r>
        <w:r w:rsidRPr="00730C7D">
          <w:rPr>
            <w:rFonts w:ascii="CMMI7" w:eastAsia="CMMI7" w:cs="CMMI7"/>
            <w:color w:val="000000"/>
            <w:kern w:val="0"/>
            <w:sz w:val="14"/>
            <w:szCs w:val="14"/>
            <w:rPrChange w:id="1707" w:author="Surette, Tobie (DFO/MPO)" w:date="2024-10-10T13:27:00Z">
              <w:rPr>
                <w:rFonts w:ascii="CMMI7" w:eastAsia="CMMI7" w:cs="CMMI7"/>
              </w:rPr>
            </w:rPrChange>
          </w:rPr>
          <w:t>B</w:t>
        </w:r>
        <w:r w:rsidRPr="00730C7D">
          <w:rPr>
            <w:rFonts w:ascii="CMSY7" w:eastAsia="CMSY7" w:cs="CMSY7"/>
            <w:color w:val="000000"/>
            <w:kern w:val="0"/>
            <w:sz w:val="14"/>
            <w:szCs w:val="14"/>
            <w:rPrChange w:id="1708" w:author="Surette, Tobie (DFO/MPO)" w:date="2024-10-10T13:27:00Z">
              <w:rPr>
                <w:rFonts w:ascii="CMSY7" w:eastAsia="CMSY7" w:cs="CMSY7"/>
              </w:rPr>
            </w:rPrChange>
          </w:rPr>
          <w:t>−</w:t>
        </w:r>
        <w:r w:rsidRPr="00730C7D">
          <w:rPr>
            <w:rFonts w:ascii="CMMI7" w:eastAsia="CMMI7" w:cs="CMMI7"/>
            <w:color w:val="000000"/>
            <w:kern w:val="0"/>
            <w:sz w:val="14"/>
            <w:szCs w:val="14"/>
            <w:rPrChange w:id="1709" w:author="Surette, Tobie (DFO/MPO)" w:date="2024-10-10T13:27:00Z">
              <w:rPr>
                <w:rFonts w:ascii="CMMI7" w:eastAsia="CMMI7" w:cs="CMMI7"/>
              </w:rPr>
            </w:rPrChange>
          </w:rPr>
          <w:t>R</w:t>
        </w:r>
      </w:ins>
    </w:p>
    <w:p w14:paraId="482C75F6" w14:textId="77777777" w:rsidR="00730C7D" w:rsidRPr="00730C7D" w:rsidRDefault="00730C7D">
      <w:pPr>
        <w:autoSpaceDE w:val="0"/>
        <w:autoSpaceDN w:val="0"/>
        <w:adjustRightInd w:val="0"/>
        <w:spacing w:after="0" w:line="240" w:lineRule="auto"/>
        <w:rPr>
          <w:ins w:id="1710" w:author="Surette, Tobie (DFO/MPO)" w:date="2024-10-10T13:26:00Z"/>
          <w:rFonts w:ascii="CMR5" w:eastAsia="CMR5" w:cs="CMR5"/>
          <w:color w:val="000000"/>
          <w:kern w:val="0"/>
          <w:sz w:val="10"/>
          <w:szCs w:val="10"/>
          <w:rPrChange w:id="1711" w:author="Surette, Tobie (DFO/MPO)" w:date="2024-10-10T13:27:00Z">
            <w:rPr>
              <w:ins w:id="1712" w:author="Surette, Tobie (DFO/MPO)" w:date="2024-10-10T13:26:00Z"/>
            </w:rPr>
          </w:rPrChange>
        </w:rPr>
        <w:pPrChange w:id="1713"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1714" w:author="Surette, Tobie (DFO/MPO)" w:date="2024-10-10T13:26:00Z">
        <w:r w:rsidRPr="00730C7D">
          <w:rPr>
            <w:rFonts w:ascii="CMMI7" w:eastAsia="CMMI7" w:cs="CMMI7"/>
            <w:color w:val="000000"/>
            <w:kern w:val="0"/>
            <w:sz w:val="14"/>
            <w:szCs w:val="14"/>
            <w:rPrChange w:id="1715"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16" w:author="Surette, Tobie (DFO/MPO)" w:date="2024-10-10T13:27:00Z">
              <w:rPr/>
            </w:rPrChange>
          </w:rPr>
          <w:t>diff</w:t>
        </w:r>
        <w:proofErr w:type="spellEnd"/>
      </w:ins>
    </w:p>
    <w:p w14:paraId="6CB64ADC" w14:textId="77777777" w:rsidR="00730C7D" w:rsidRPr="00730C7D" w:rsidRDefault="00730C7D">
      <w:pPr>
        <w:autoSpaceDE w:val="0"/>
        <w:autoSpaceDN w:val="0"/>
        <w:adjustRightInd w:val="0"/>
        <w:spacing w:after="0" w:line="240" w:lineRule="auto"/>
        <w:rPr>
          <w:ins w:id="1717" w:author="Surette, Tobie (DFO/MPO)" w:date="2024-10-10T13:26:00Z"/>
          <w:rFonts w:ascii="CMMI10" w:eastAsia="CMMI10" w:cs="CMMI10"/>
          <w:color w:val="000000"/>
          <w:kern w:val="0"/>
          <w:sz w:val="20"/>
          <w:szCs w:val="20"/>
          <w:rPrChange w:id="1718" w:author="Surette, Tobie (DFO/MPO)" w:date="2024-10-10T13:27:00Z">
            <w:rPr>
              <w:ins w:id="1719" w:author="Surette, Tobie (DFO/MPO)" w:date="2024-10-10T13:26:00Z"/>
              <w:rFonts w:ascii="CMMI10" w:eastAsia="CMMI10" w:cs="CMMI10"/>
            </w:rPr>
          </w:rPrChange>
        </w:rPr>
        <w:pPrChange w:id="1720" w:author="Surette, Tobie (DFO/MPO)" w:date="2024-10-10T13:27:00Z">
          <w:pPr>
            <w:pStyle w:val="ListParagraph"/>
            <w:numPr>
              <w:numId w:val="3"/>
            </w:numPr>
            <w:autoSpaceDE w:val="0"/>
            <w:autoSpaceDN w:val="0"/>
            <w:adjustRightInd w:val="0"/>
            <w:spacing w:after="0" w:line="240" w:lineRule="auto"/>
            <w:ind w:hanging="360"/>
          </w:pPr>
        </w:pPrChange>
      </w:pPr>
      <w:ins w:id="1721" w:author="Surette, Tobie (DFO/MPO)" w:date="2024-10-10T13:26:00Z">
        <w:r w:rsidRPr="00730C7D">
          <w:rPr>
            <w:rFonts w:ascii="CMR10" w:eastAsia="CMR10" w:cs="CMR10"/>
            <w:color w:val="000000"/>
            <w:kern w:val="0"/>
            <w:sz w:val="20"/>
            <w:szCs w:val="20"/>
            <w:rPrChange w:id="1722" w:author="Surette, Tobie (DFO/MPO)" w:date="2024-10-10T13:27:00Z">
              <w:rPr/>
            </w:rPrChange>
          </w:rPr>
          <w:t>+ 120</w:t>
        </w:r>
        <w:r w:rsidRPr="00730C7D">
          <w:rPr>
            <w:rFonts w:ascii="CMSY7" w:eastAsia="CMSY7" w:cs="CMSY7"/>
            <w:color w:val="000000"/>
            <w:kern w:val="0"/>
            <w:sz w:val="14"/>
            <w:szCs w:val="14"/>
            <w:rPrChange w:id="1723" w:author="Surette, Tobie (DFO/MPO)" w:date="2024-10-10T13:27:00Z">
              <w:rPr>
                <w:rFonts w:ascii="CMSY7" w:eastAsia="CMSY7" w:cs="CMSY7"/>
                <w:sz w:val="14"/>
                <w:szCs w:val="14"/>
              </w:rPr>
            </w:rPrChange>
          </w:rPr>
          <w:t>◦</w:t>
        </w:r>
        <w:r w:rsidRPr="00730C7D">
          <w:rPr>
            <w:rFonts w:ascii="CMR10" w:eastAsia="CMR10" w:cs="CMR10"/>
            <w:color w:val="000000"/>
            <w:kern w:val="0"/>
            <w:sz w:val="20"/>
            <w:szCs w:val="20"/>
            <w:rPrChange w:id="1724" w:author="Surette, Tobie (DFO/MPO)" w:date="2024-10-10T13:27:00Z">
              <w:rPr/>
            </w:rPrChange>
          </w:rPr>
          <w:t xml:space="preserve">) if </w:t>
        </w:r>
        <w:r w:rsidRPr="00730C7D">
          <w:rPr>
            <w:rFonts w:ascii="CMMI10" w:eastAsia="CMMI10" w:cs="CMMI10"/>
            <w:color w:val="000000"/>
            <w:kern w:val="0"/>
            <w:sz w:val="20"/>
            <w:szCs w:val="20"/>
            <w:rPrChange w:id="1725" w:author="Surette, Tobie (DFO/MPO)" w:date="2024-10-10T13:27:00Z">
              <w:rPr>
                <w:rFonts w:ascii="CMMI10" w:eastAsia="CMMI10" w:cs="CMMI10"/>
              </w:rPr>
            </w:rPrChange>
          </w:rPr>
          <w:t>I</w:t>
        </w:r>
        <w:r w:rsidRPr="00730C7D">
          <w:rPr>
            <w:rFonts w:ascii="CMR7" w:eastAsia="CMR7" w:cs="CMR7"/>
            <w:color w:val="000000"/>
            <w:kern w:val="0"/>
            <w:sz w:val="14"/>
            <w:szCs w:val="14"/>
            <w:rPrChange w:id="1726"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727" w:author="Surette, Tobie (DFO/MPO)" w:date="2024-10-10T13:27:00Z">
              <w:rPr/>
            </w:rPrChange>
          </w:rPr>
          <w:t xml:space="preserve">= </w:t>
        </w:r>
        <w:r w:rsidRPr="00730C7D">
          <w:rPr>
            <w:rFonts w:ascii="CMMI10" w:eastAsia="CMMI10" w:cs="CMMI10"/>
            <w:color w:val="000000"/>
            <w:kern w:val="0"/>
            <w:sz w:val="20"/>
            <w:szCs w:val="20"/>
            <w:rPrChange w:id="1728" w:author="Surette, Tobie (DFO/MPO)" w:date="2024-10-10T13:27:00Z">
              <w:rPr>
                <w:rFonts w:ascii="CMMI10" w:eastAsia="CMMI10" w:cs="CMMI10"/>
              </w:rPr>
            </w:rPrChange>
          </w:rPr>
          <w:t>G</w:t>
        </w:r>
      </w:ins>
    </w:p>
    <w:p w14:paraId="2862DABA" w14:textId="77777777" w:rsidR="00730C7D" w:rsidRPr="00730C7D" w:rsidRDefault="00730C7D">
      <w:pPr>
        <w:autoSpaceDE w:val="0"/>
        <w:autoSpaceDN w:val="0"/>
        <w:adjustRightInd w:val="0"/>
        <w:spacing w:after="0" w:line="240" w:lineRule="auto"/>
        <w:rPr>
          <w:ins w:id="1729" w:author="Surette, Tobie (DFO/MPO)" w:date="2024-10-10T13:26:00Z"/>
          <w:rFonts w:ascii="CMMI7" w:eastAsia="CMMI7" w:cs="CMMI7"/>
          <w:color w:val="000000"/>
          <w:kern w:val="0"/>
          <w:sz w:val="14"/>
          <w:szCs w:val="14"/>
          <w:rPrChange w:id="1730" w:author="Surette, Tobie (DFO/MPO)" w:date="2024-10-10T13:27:00Z">
            <w:rPr>
              <w:ins w:id="1731" w:author="Surette, Tobie (DFO/MPO)" w:date="2024-10-10T13:26:00Z"/>
              <w:rFonts w:ascii="CMMI7" w:eastAsia="CMMI7" w:cs="CMMI7"/>
            </w:rPr>
          </w:rPrChange>
        </w:rPr>
        <w:pPrChange w:id="1732" w:author="Surette, Tobie (DFO/MPO)" w:date="2024-10-10T13:27:00Z">
          <w:pPr>
            <w:pStyle w:val="ListParagraph"/>
            <w:numPr>
              <w:numId w:val="3"/>
            </w:numPr>
            <w:autoSpaceDE w:val="0"/>
            <w:autoSpaceDN w:val="0"/>
            <w:adjustRightInd w:val="0"/>
            <w:spacing w:after="0" w:line="240" w:lineRule="auto"/>
            <w:ind w:hanging="360"/>
          </w:pPr>
        </w:pPrChange>
      </w:pPr>
      <w:ins w:id="1733" w:author="Surette, Tobie (DFO/MPO)" w:date="2024-10-10T13:26:00Z">
        <w:r w:rsidRPr="00730C7D">
          <w:rPr>
            <w:rFonts w:ascii="CMR10" w:eastAsia="CMR10" w:cs="CMR10"/>
            <w:color w:val="000000"/>
            <w:kern w:val="0"/>
            <w:sz w:val="20"/>
            <w:szCs w:val="20"/>
            <w:rPrChange w:id="1734" w:author="Surette, Tobie (DFO/MPO)" w:date="2024-10-10T13:27:00Z">
              <w:rPr>
                <w:sz w:val="20"/>
                <w:szCs w:val="20"/>
              </w:rPr>
            </w:rPrChange>
          </w:rPr>
          <w:t>(60</w:t>
        </w:r>
        <w:r w:rsidRPr="00730C7D">
          <w:rPr>
            <w:rFonts w:ascii="CMSY7" w:eastAsia="CMSY7" w:cs="CMSY7"/>
            <w:color w:val="000000"/>
            <w:kern w:val="0"/>
            <w:sz w:val="14"/>
            <w:szCs w:val="14"/>
            <w:rPrChange w:id="1735" w:author="Surette, Tobie (DFO/MPO)" w:date="2024-10-10T13:27:00Z">
              <w:rPr>
                <w:rFonts w:ascii="CMSY7" w:eastAsia="CMSY7" w:cs="CMSY7"/>
              </w:rPr>
            </w:rPrChange>
          </w:rPr>
          <w:t>◦</w:t>
        </w:r>
        <w:r w:rsidRPr="00730C7D">
          <w:rPr>
            <w:rFonts w:ascii="CMSY7" w:eastAsia="CMSY7" w:cs="CMSY7"/>
            <w:color w:val="000000"/>
            <w:kern w:val="0"/>
            <w:sz w:val="14"/>
            <w:szCs w:val="14"/>
            <w:rPrChange w:id="1736" w:author="Surette, Tobie (DFO/MPO)" w:date="2024-10-10T13:27:00Z">
              <w:rPr>
                <w:rFonts w:ascii="CMSY7" w:eastAsia="CMSY7" w:cs="CMSY7"/>
              </w:rPr>
            </w:rPrChange>
          </w:rPr>
          <w:t xml:space="preserve"> </w:t>
        </w:r>
        <w:r w:rsidRPr="00730C7D">
          <w:rPr>
            <w:rFonts w:ascii="CMSY10" w:eastAsia="CMSY10" w:cs="CMSY10" w:hint="eastAsia"/>
            <w:color w:val="000000"/>
            <w:kern w:val="0"/>
            <w:sz w:val="20"/>
            <w:szCs w:val="20"/>
            <w:rPrChange w:id="1737" w:author="Surette, Tobie (DFO/MPO)" w:date="2024-10-10T13:27:00Z">
              <w:rPr>
                <w:rFonts w:ascii="CMSY10" w:eastAsia="CMSY10" w:cs="CMSY10" w:hint="eastAsia"/>
                <w:sz w:val="20"/>
                <w:szCs w:val="20"/>
              </w:rPr>
            </w:rPrChange>
          </w:rPr>
          <w:t>×</w:t>
        </w:r>
        <w:r w:rsidRPr="00730C7D">
          <w:rPr>
            <w:rFonts w:ascii="CMSY10" w:eastAsia="CMSY10" w:cs="CMSY10"/>
            <w:color w:val="000000"/>
            <w:kern w:val="0"/>
            <w:sz w:val="20"/>
            <w:szCs w:val="20"/>
            <w:rPrChange w:id="1738" w:author="Surette, Tobie (DFO/MPO)" w:date="2024-10-10T13:27:00Z">
              <w:rPr>
                <w:rFonts w:ascii="CMSY10" w:eastAsia="CMSY10" w:cs="CMSY10"/>
                <w:sz w:val="20"/>
                <w:szCs w:val="20"/>
              </w:rPr>
            </w:rPrChange>
          </w:rPr>
          <w:t xml:space="preserve"> </w:t>
        </w:r>
        <w:r w:rsidRPr="00730C7D">
          <w:rPr>
            <w:rFonts w:ascii="CMMI7" w:eastAsia="CMMI7" w:cs="CMMI7"/>
            <w:color w:val="000000"/>
            <w:kern w:val="0"/>
            <w:sz w:val="14"/>
            <w:szCs w:val="14"/>
            <w:rPrChange w:id="1739" w:author="Surette, Tobie (DFO/MPO)" w:date="2024-10-10T13:27:00Z">
              <w:rPr>
                <w:rFonts w:ascii="CMMI7" w:eastAsia="CMMI7" w:cs="CMMI7"/>
              </w:rPr>
            </w:rPrChange>
          </w:rPr>
          <w:t>R</w:t>
        </w:r>
        <w:r w:rsidRPr="00730C7D">
          <w:rPr>
            <w:rFonts w:ascii="CMSY7" w:eastAsia="CMSY7" w:cs="CMSY7"/>
            <w:color w:val="000000"/>
            <w:kern w:val="0"/>
            <w:sz w:val="14"/>
            <w:szCs w:val="14"/>
            <w:rPrChange w:id="1740" w:author="Surette, Tobie (DFO/MPO)" w:date="2024-10-10T13:27:00Z">
              <w:rPr>
                <w:rFonts w:ascii="CMSY7" w:eastAsia="CMSY7" w:cs="CMSY7"/>
              </w:rPr>
            </w:rPrChange>
          </w:rPr>
          <w:t>−</w:t>
        </w:r>
        <w:r w:rsidRPr="00730C7D">
          <w:rPr>
            <w:rFonts w:ascii="CMMI7" w:eastAsia="CMMI7" w:cs="CMMI7"/>
            <w:color w:val="000000"/>
            <w:kern w:val="0"/>
            <w:sz w:val="14"/>
            <w:szCs w:val="14"/>
            <w:rPrChange w:id="1741" w:author="Surette, Tobie (DFO/MPO)" w:date="2024-10-10T13:27:00Z">
              <w:rPr>
                <w:rFonts w:ascii="CMMI7" w:eastAsia="CMMI7" w:cs="CMMI7"/>
              </w:rPr>
            </w:rPrChange>
          </w:rPr>
          <w:t>G</w:t>
        </w:r>
      </w:ins>
    </w:p>
    <w:p w14:paraId="736DCE56" w14:textId="77777777" w:rsidR="00730C7D" w:rsidRPr="00730C7D" w:rsidRDefault="00730C7D">
      <w:pPr>
        <w:autoSpaceDE w:val="0"/>
        <w:autoSpaceDN w:val="0"/>
        <w:adjustRightInd w:val="0"/>
        <w:spacing w:after="0" w:line="240" w:lineRule="auto"/>
        <w:rPr>
          <w:ins w:id="1742" w:author="Surette, Tobie (DFO/MPO)" w:date="2024-10-10T13:26:00Z"/>
          <w:rFonts w:ascii="CMR5" w:eastAsia="CMR5" w:cs="CMR5"/>
          <w:color w:val="000000"/>
          <w:kern w:val="0"/>
          <w:sz w:val="10"/>
          <w:szCs w:val="10"/>
          <w:rPrChange w:id="1743" w:author="Surette, Tobie (DFO/MPO)" w:date="2024-10-10T13:27:00Z">
            <w:rPr>
              <w:ins w:id="1744" w:author="Surette, Tobie (DFO/MPO)" w:date="2024-10-10T13:26:00Z"/>
            </w:rPr>
          </w:rPrChange>
        </w:rPr>
        <w:pPrChange w:id="1745"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1746" w:author="Surette, Tobie (DFO/MPO)" w:date="2024-10-10T13:26:00Z">
        <w:r w:rsidRPr="00730C7D">
          <w:rPr>
            <w:rFonts w:ascii="CMMI7" w:eastAsia="CMMI7" w:cs="CMMI7"/>
            <w:color w:val="000000"/>
            <w:kern w:val="0"/>
            <w:sz w:val="14"/>
            <w:szCs w:val="14"/>
            <w:rPrChange w:id="1747"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48" w:author="Surette, Tobie (DFO/MPO)" w:date="2024-10-10T13:27:00Z">
              <w:rPr/>
            </w:rPrChange>
          </w:rPr>
          <w:t>diff</w:t>
        </w:r>
        <w:proofErr w:type="spellEnd"/>
      </w:ins>
    </w:p>
    <w:p w14:paraId="56919EFE" w14:textId="77777777" w:rsidR="00730C7D" w:rsidRPr="00730C7D" w:rsidRDefault="00730C7D">
      <w:pPr>
        <w:autoSpaceDE w:val="0"/>
        <w:autoSpaceDN w:val="0"/>
        <w:adjustRightInd w:val="0"/>
        <w:spacing w:after="0" w:line="240" w:lineRule="auto"/>
        <w:rPr>
          <w:ins w:id="1749" w:author="Surette, Tobie (DFO/MPO)" w:date="2024-10-10T13:26:00Z"/>
          <w:rFonts w:ascii="CMMI10" w:eastAsia="CMMI10" w:cs="CMMI10"/>
          <w:color w:val="000000"/>
          <w:kern w:val="0"/>
          <w:sz w:val="20"/>
          <w:szCs w:val="20"/>
          <w:rPrChange w:id="1750" w:author="Surette, Tobie (DFO/MPO)" w:date="2024-10-10T13:27:00Z">
            <w:rPr>
              <w:ins w:id="1751" w:author="Surette, Tobie (DFO/MPO)" w:date="2024-10-10T13:26:00Z"/>
              <w:rFonts w:ascii="CMMI10" w:eastAsia="CMMI10" w:cs="CMMI10"/>
            </w:rPr>
          </w:rPrChange>
        </w:rPr>
        <w:pPrChange w:id="1752" w:author="Surette, Tobie (DFO/MPO)" w:date="2024-10-10T13:27:00Z">
          <w:pPr>
            <w:pStyle w:val="ListParagraph"/>
            <w:numPr>
              <w:numId w:val="3"/>
            </w:numPr>
            <w:autoSpaceDE w:val="0"/>
            <w:autoSpaceDN w:val="0"/>
            <w:adjustRightInd w:val="0"/>
            <w:spacing w:after="0" w:line="240" w:lineRule="auto"/>
            <w:ind w:hanging="360"/>
          </w:pPr>
        </w:pPrChange>
      </w:pPr>
      <w:ins w:id="1753" w:author="Surette, Tobie (DFO/MPO)" w:date="2024-10-10T13:26:00Z">
        <w:r w:rsidRPr="00730C7D">
          <w:rPr>
            <w:rFonts w:ascii="CMR10" w:eastAsia="CMR10" w:cs="CMR10"/>
            <w:color w:val="000000"/>
            <w:kern w:val="0"/>
            <w:sz w:val="20"/>
            <w:szCs w:val="20"/>
            <w:rPrChange w:id="1754" w:author="Surette, Tobie (DFO/MPO)" w:date="2024-10-10T13:27:00Z">
              <w:rPr/>
            </w:rPrChange>
          </w:rPr>
          <w:t>+ 240</w:t>
        </w:r>
        <w:r w:rsidRPr="00730C7D">
          <w:rPr>
            <w:rFonts w:ascii="CMSY7" w:eastAsia="CMSY7" w:cs="CMSY7"/>
            <w:color w:val="000000"/>
            <w:kern w:val="0"/>
            <w:sz w:val="14"/>
            <w:szCs w:val="14"/>
            <w:rPrChange w:id="1755" w:author="Surette, Tobie (DFO/MPO)" w:date="2024-10-10T13:27:00Z">
              <w:rPr>
                <w:rFonts w:ascii="CMSY7" w:eastAsia="CMSY7" w:cs="CMSY7"/>
                <w:sz w:val="14"/>
                <w:szCs w:val="14"/>
              </w:rPr>
            </w:rPrChange>
          </w:rPr>
          <w:t>◦</w:t>
        </w:r>
        <w:r w:rsidRPr="00730C7D">
          <w:rPr>
            <w:rFonts w:ascii="CMR10" w:eastAsia="CMR10" w:cs="CMR10"/>
            <w:color w:val="000000"/>
            <w:kern w:val="0"/>
            <w:sz w:val="20"/>
            <w:szCs w:val="20"/>
            <w:rPrChange w:id="1756" w:author="Surette, Tobie (DFO/MPO)" w:date="2024-10-10T13:27:00Z">
              <w:rPr/>
            </w:rPrChange>
          </w:rPr>
          <w:t xml:space="preserve">) if </w:t>
        </w:r>
        <w:r w:rsidRPr="00730C7D">
          <w:rPr>
            <w:rFonts w:ascii="CMMI10" w:eastAsia="CMMI10" w:cs="CMMI10"/>
            <w:color w:val="000000"/>
            <w:kern w:val="0"/>
            <w:sz w:val="20"/>
            <w:szCs w:val="20"/>
            <w:rPrChange w:id="1757" w:author="Surette, Tobie (DFO/MPO)" w:date="2024-10-10T13:27:00Z">
              <w:rPr>
                <w:rFonts w:ascii="CMMI10" w:eastAsia="CMMI10" w:cs="CMMI10"/>
              </w:rPr>
            </w:rPrChange>
          </w:rPr>
          <w:t>I</w:t>
        </w:r>
        <w:r w:rsidRPr="00730C7D">
          <w:rPr>
            <w:rFonts w:ascii="CMR7" w:eastAsia="CMR7" w:cs="CMR7"/>
            <w:color w:val="000000"/>
            <w:kern w:val="0"/>
            <w:sz w:val="14"/>
            <w:szCs w:val="14"/>
            <w:rPrChange w:id="1758"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759" w:author="Surette, Tobie (DFO/MPO)" w:date="2024-10-10T13:27:00Z">
              <w:rPr/>
            </w:rPrChange>
          </w:rPr>
          <w:t xml:space="preserve">= </w:t>
        </w:r>
        <w:r w:rsidRPr="00730C7D">
          <w:rPr>
            <w:rFonts w:ascii="CMMI10" w:eastAsia="CMMI10" w:cs="CMMI10"/>
            <w:color w:val="000000"/>
            <w:kern w:val="0"/>
            <w:sz w:val="20"/>
            <w:szCs w:val="20"/>
            <w:rPrChange w:id="1760" w:author="Surette, Tobie (DFO/MPO)" w:date="2024-10-10T13:27:00Z">
              <w:rPr>
                <w:rFonts w:ascii="CMMI10" w:eastAsia="CMMI10" w:cs="CMMI10"/>
              </w:rPr>
            </w:rPrChange>
          </w:rPr>
          <w:t>B</w:t>
        </w:r>
      </w:ins>
    </w:p>
    <w:p w14:paraId="2B8D69E4" w14:textId="77777777" w:rsidR="00730C7D" w:rsidRPr="00730C7D" w:rsidRDefault="00730C7D">
      <w:pPr>
        <w:autoSpaceDE w:val="0"/>
        <w:autoSpaceDN w:val="0"/>
        <w:adjustRightInd w:val="0"/>
        <w:spacing w:after="0" w:line="240" w:lineRule="auto"/>
        <w:rPr>
          <w:ins w:id="1761" w:author="Surette, Tobie (DFO/MPO)" w:date="2024-10-10T13:26:00Z"/>
          <w:rFonts w:ascii="CMR10" w:eastAsia="CMR10" w:cs="CMR10"/>
          <w:color w:val="000000"/>
          <w:kern w:val="0"/>
          <w:sz w:val="20"/>
          <w:szCs w:val="20"/>
          <w:rPrChange w:id="1762" w:author="Surette, Tobie (DFO/MPO)" w:date="2024-10-10T13:27:00Z">
            <w:rPr>
              <w:ins w:id="1763" w:author="Surette, Tobie (DFO/MPO)" w:date="2024-10-10T13:26:00Z"/>
              <w:rFonts w:ascii="CMR10" w:eastAsia="CMR10" w:cs="CMR10"/>
            </w:rPr>
          </w:rPrChange>
        </w:rPr>
        <w:pPrChange w:id="1764" w:author="Surette, Tobie (DFO/MPO)" w:date="2024-10-10T13:27:00Z">
          <w:pPr>
            <w:pStyle w:val="ListParagraph"/>
            <w:numPr>
              <w:numId w:val="3"/>
            </w:numPr>
            <w:autoSpaceDE w:val="0"/>
            <w:autoSpaceDN w:val="0"/>
            <w:adjustRightInd w:val="0"/>
            <w:spacing w:after="0" w:line="240" w:lineRule="auto"/>
            <w:ind w:hanging="360"/>
          </w:pPr>
        </w:pPrChange>
      </w:pPr>
      <w:ins w:id="1765" w:author="Surette, Tobie (DFO/MPO)" w:date="2024-10-10T13:26:00Z">
        <w:r w:rsidRPr="00730C7D">
          <w:rPr>
            <w:rFonts w:ascii="CMMI10" w:eastAsia="CMMI10" w:cs="CMMI10"/>
            <w:color w:val="000000"/>
            <w:kern w:val="0"/>
            <w:sz w:val="20"/>
            <w:szCs w:val="20"/>
            <w:rPrChange w:id="1766" w:author="Surette, Tobie (DFO/MPO)" w:date="2024-10-10T13:27:00Z">
              <w:rPr/>
            </w:rPrChange>
          </w:rPr>
          <w:t xml:space="preserve">S </w:t>
        </w:r>
        <w:r w:rsidRPr="00730C7D">
          <w:rPr>
            <w:rFonts w:ascii="CMR10" w:eastAsia="CMR10" w:cs="CMR10"/>
            <w:color w:val="000000"/>
            <w:kern w:val="0"/>
            <w:sz w:val="20"/>
            <w:szCs w:val="20"/>
            <w:rPrChange w:id="1767" w:author="Surette, Tobie (DFO/MPO)" w:date="2024-10-10T13:27:00Z">
              <w:rPr>
                <w:rFonts w:ascii="CMR10" w:eastAsia="CMR10" w:cs="CMR10"/>
              </w:rPr>
            </w:rPrChange>
          </w:rPr>
          <w:t>=</w:t>
        </w:r>
      </w:ins>
    </w:p>
    <w:p w14:paraId="6B240DB7" w14:textId="77777777" w:rsidR="00730C7D" w:rsidRPr="00730C7D" w:rsidRDefault="00730C7D">
      <w:pPr>
        <w:autoSpaceDE w:val="0"/>
        <w:autoSpaceDN w:val="0"/>
        <w:adjustRightInd w:val="0"/>
        <w:spacing w:after="0" w:line="240" w:lineRule="auto"/>
        <w:rPr>
          <w:ins w:id="1768" w:author="Surette, Tobie (DFO/MPO)" w:date="2024-10-10T13:26:00Z"/>
          <w:rFonts w:ascii="CMEX10" w:eastAsia="CMBX12" w:hAnsi="CMEX10" w:cs="CMEX10"/>
          <w:color w:val="000000"/>
          <w:kern w:val="0"/>
          <w:sz w:val="20"/>
          <w:szCs w:val="20"/>
          <w:rPrChange w:id="1769" w:author="Surette, Tobie (DFO/MPO)" w:date="2024-10-10T13:27:00Z">
            <w:rPr>
              <w:ins w:id="1770" w:author="Surette, Tobie (DFO/MPO)" w:date="2024-10-10T13:26:00Z"/>
            </w:rPr>
          </w:rPrChange>
        </w:rPr>
        <w:pPrChange w:id="1771" w:author="Surette, Tobie (DFO/MPO)" w:date="2024-10-10T13:27:00Z">
          <w:pPr>
            <w:pStyle w:val="ListParagraph"/>
            <w:numPr>
              <w:numId w:val="3"/>
            </w:numPr>
            <w:autoSpaceDE w:val="0"/>
            <w:autoSpaceDN w:val="0"/>
            <w:adjustRightInd w:val="0"/>
            <w:spacing w:after="0" w:line="240" w:lineRule="auto"/>
            <w:ind w:hanging="360"/>
          </w:pPr>
        </w:pPrChange>
      </w:pPr>
      <w:ins w:id="1772" w:author="Surette, Tobie (DFO/MPO)" w:date="2024-10-10T13:26:00Z">
        <w:r w:rsidRPr="00730C7D">
          <w:rPr>
            <w:rFonts w:ascii="CMEX10" w:eastAsia="CMBX12" w:hAnsi="CMEX10" w:cs="CMEX10"/>
            <w:color w:val="000000"/>
            <w:kern w:val="0"/>
            <w:sz w:val="20"/>
            <w:szCs w:val="20"/>
            <w:rPrChange w:id="1773" w:author="Surette, Tobie (DFO/MPO)" w:date="2024-10-10T13:27:00Z">
              <w:rPr/>
            </w:rPrChange>
          </w:rPr>
          <w:t>(</w:t>
        </w:r>
      </w:ins>
    </w:p>
    <w:p w14:paraId="612F2708" w14:textId="77777777" w:rsidR="00730C7D" w:rsidRPr="00730C7D" w:rsidRDefault="00730C7D">
      <w:pPr>
        <w:autoSpaceDE w:val="0"/>
        <w:autoSpaceDN w:val="0"/>
        <w:adjustRightInd w:val="0"/>
        <w:spacing w:after="0" w:line="240" w:lineRule="auto"/>
        <w:rPr>
          <w:ins w:id="1774" w:author="Surette, Tobie (DFO/MPO)" w:date="2024-10-10T13:26:00Z"/>
          <w:rFonts w:ascii="CMR10" w:eastAsia="CMR10" w:cs="CMR10"/>
          <w:color w:val="000000"/>
          <w:kern w:val="0"/>
          <w:sz w:val="20"/>
          <w:szCs w:val="20"/>
          <w:rPrChange w:id="1775" w:author="Surette, Tobie (DFO/MPO)" w:date="2024-10-10T13:27:00Z">
            <w:rPr>
              <w:ins w:id="1776" w:author="Surette, Tobie (DFO/MPO)" w:date="2024-10-10T13:26:00Z"/>
            </w:rPr>
          </w:rPrChange>
        </w:rPr>
        <w:pPrChange w:id="1777" w:author="Surette, Tobie (DFO/MPO)" w:date="2024-10-10T13:27:00Z">
          <w:pPr>
            <w:pStyle w:val="ListParagraph"/>
            <w:numPr>
              <w:numId w:val="3"/>
            </w:numPr>
            <w:autoSpaceDE w:val="0"/>
            <w:autoSpaceDN w:val="0"/>
            <w:adjustRightInd w:val="0"/>
            <w:spacing w:after="0" w:line="240" w:lineRule="auto"/>
            <w:ind w:hanging="360"/>
          </w:pPr>
        </w:pPrChange>
      </w:pPr>
      <w:ins w:id="1778" w:author="Surette, Tobie (DFO/MPO)" w:date="2024-10-10T13:26:00Z">
        <w:r w:rsidRPr="00730C7D">
          <w:rPr>
            <w:rFonts w:ascii="CMR10" w:eastAsia="CMR10" w:cs="CMR10"/>
            <w:color w:val="000000"/>
            <w:kern w:val="0"/>
            <w:sz w:val="20"/>
            <w:szCs w:val="20"/>
            <w:rPrChange w:id="1779" w:author="Surette, Tobie (DFO/MPO)" w:date="2024-10-10T13:27:00Z">
              <w:rPr/>
            </w:rPrChange>
          </w:rPr>
          <w:t xml:space="preserve">0 if </w:t>
        </w:r>
        <w:r w:rsidRPr="00730C7D">
          <w:rPr>
            <w:rFonts w:ascii="CMMI10" w:eastAsia="CMMI10" w:cs="CMMI10"/>
            <w:color w:val="000000"/>
            <w:kern w:val="0"/>
            <w:sz w:val="20"/>
            <w:szCs w:val="20"/>
            <w:rPrChange w:id="1780" w:author="Surette, Tobie (DFO/MPO)" w:date="2024-10-10T13:27:00Z">
              <w:rPr>
                <w:rFonts w:ascii="CMMI10" w:eastAsia="CMMI10" w:cs="CMMI10"/>
              </w:rPr>
            </w:rPrChange>
          </w:rPr>
          <w:t>I</w:t>
        </w:r>
        <w:r w:rsidRPr="00730C7D">
          <w:rPr>
            <w:rFonts w:ascii="CMR7" w:eastAsia="CMR7" w:cs="CMR7"/>
            <w:color w:val="000000"/>
            <w:kern w:val="0"/>
            <w:sz w:val="14"/>
            <w:szCs w:val="14"/>
            <w:rPrChange w:id="1781" w:author="Surette, Tobie (DFO/MPO)" w:date="2024-10-10T13:27:00Z">
              <w:rPr>
                <w:rFonts w:ascii="CMR7" w:eastAsia="CMR7" w:cs="CMR7"/>
                <w:sz w:val="14"/>
                <w:szCs w:val="14"/>
              </w:rPr>
            </w:rPrChange>
          </w:rPr>
          <w:t xml:space="preserve">max </w:t>
        </w:r>
        <w:r w:rsidRPr="00730C7D">
          <w:rPr>
            <w:rFonts w:ascii="CMR10" w:eastAsia="CMR10" w:cs="CMR10"/>
            <w:color w:val="000000"/>
            <w:kern w:val="0"/>
            <w:sz w:val="20"/>
            <w:szCs w:val="20"/>
            <w:rPrChange w:id="1782" w:author="Surette, Tobie (DFO/MPO)" w:date="2024-10-10T13:27:00Z">
              <w:rPr/>
            </w:rPrChange>
          </w:rPr>
          <w:t>= 0</w:t>
        </w:r>
      </w:ins>
    </w:p>
    <w:p w14:paraId="68F939FE" w14:textId="77777777" w:rsidR="00730C7D" w:rsidRPr="00730C7D" w:rsidRDefault="00730C7D">
      <w:pPr>
        <w:autoSpaceDE w:val="0"/>
        <w:autoSpaceDN w:val="0"/>
        <w:adjustRightInd w:val="0"/>
        <w:spacing w:after="0" w:line="240" w:lineRule="auto"/>
        <w:rPr>
          <w:ins w:id="1783" w:author="Surette, Tobie (DFO/MPO)" w:date="2024-10-10T13:26:00Z"/>
          <w:rFonts w:ascii="CMR5" w:eastAsia="CMR5" w:cs="CMR5"/>
          <w:color w:val="000000"/>
          <w:kern w:val="0"/>
          <w:sz w:val="10"/>
          <w:szCs w:val="10"/>
          <w:rPrChange w:id="1784" w:author="Surette, Tobie (DFO/MPO)" w:date="2024-10-10T13:27:00Z">
            <w:rPr>
              <w:ins w:id="1785" w:author="Surette, Tobie (DFO/MPO)" w:date="2024-10-10T13:26:00Z"/>
            </w:rPr>
          </w:rPrChange>
        </w:rPr>
        <w:pPrChange w:id="1786" w:author="Surette, Tobie (DFO/MPO)" w:date="2024-10-10T13:27:00Z">
          <w:pPr>
            <w:pStyle w:val="ListParagraph"/>
            <w:numPr>
              <w:numId w:val="3"/>
            </w:numPr>
            <w:autoSpaceDE w:val="0"/>
            <w:autoSpaceDN w:val="0"/>
            <w:adjustRightInd w:val="0"/>
            <w:spacing w:after="0" w:line="240" w:lineRule="auto"/>
            <w:ind w:hanging="360"/>
          </w:pPr>
        </w:pPrChange>
      </w:pPr>
      <w:proofErr w:type="spellStart"/>
      <w:ins w:id="1787" w:author="Surette, Tobie (DFO/MPO)" w:date="2024-10-10T13:26:00Z">
        <w:r w:rsidRPr="00730C7D">
          <w:rPr>
            <w:rFonts w:ascii="CMMI7" w:eastAsia="CMMI7" w:cs="CMMI7"/>
            <w:color w:val="000000"/>
            <w:kern w:val="0"/>
            <w:sz w:val="14"/>
            <w:szCs w:val="14"/>
            <w:rPrChange w:id="1788"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89" w:author="Surette, Tobie (DFO/MPO)" w:date="2024-10-10T13:27:00Z">
              <w:rPr/>
            </w:rPrChange>
          </w:rPr>
          <w:t>diff</w:t>
        </w:r>
        <w:proofErr w:type="spellEnd"/>
      </w:ins>
    </w:p>
    <w:p w14:paraId="3C32A82E" w14:textId="77777777" w:rsidR="00730C7D" w:rsidRPr="00730C7D" w:rsidRDefault="00730C7D">
      <w:pPr>
        <w:autoSpaceDE w:val="0"/>
        <w:autoSpaceDN w:val="0"/>
        <w:adjustRightInd w:val="0"/>
        <w:spacing w:after="0" w:line="240" w:lineRule="auto"/>
        <w:rPr>
          <w:ins w:id="1790" w:author="Surette, Tobie (DFO/MPO)" w:date="2024-10-10T13:26:00Z"/>
          <w:rFonts w:ascii="CMR5" w:eastAsia="CMR5" w:cs="CMR5"/>
          <w:color w:val="000000"/>
          <w:kern w:val="0"/>
          <w:sz w:val="10"/>
          <w:szCs w:val="10"/>
          <w:rPrChange w:id="1791" w:author="Surette, Tobie (DFO/MPO)" w:date="2024-10-10T13:27:00Z">
            <w:rPr>
              <w:ins w:id="1792" w:author="Surette, Tobie (DFO/MPO)" w:date="2024-10-10T13:26:00Z"/>
            </w:rPr>
          </w:rPrChange>
        </w:rPr>
        <w:pPrChange w:id="1793" w:author="Surette, Tobie (DFO/MPO)" w:date="2024-10-10T13:27:00Z">
          <w:pPr>
            <w:pStyle w:val="ListParagraph"/>
            <w:numPr>
              <w:numId w:val="3"/>
            </w:numPr>
            <w:autoSpaceDE w:val="0"/>
            <w:autoSpaceDN w:val="0"/>
            <w:adjustRightInd w:val="0"/>
            <w:spacing w:after="0" w:line="240" w:lineRule="auto"/>
            <w:ind w:hanging="360"/>
          </w:pPr>
        </w:pPrChange>
      </w:pPr>
      <w:ins w:id="1794" w:author="Surette, Tobie (DFO/MPO)" w:date="2024-10-10T13:26:00Z">
        <w:r w:rsidRPr="00730C7D">
          <w:rPr>
            <w:rFonts w:ascii="CMMI7" w:eastAsia="CMMI7" w:cs="CMMI7"/>
            <w:color w:val="000000"/>
            <w:kern w:val="0"/>
            <w:sz w:val="14"/>
            <w:szCs w:val="14"/>
            <w:rPrChange w:id="1795" w:author="Surette, Tobie (DFO/MPO)" w:date="2024-10-10T13:27:00Z">
              <w:rPr>
                <w:rFonts w:ascii="CMMI7" w:eastAsia="CMMI7" w:cs="CMMI7"/>
                <w:sz w:val="14"/>
                <w:szCs w:val="14"/>
              </w:rPr>
            </w:rPrChange>
          </w:rPr>
          <w:t>I</w:t>
        </w:r>
        <w:r w:rsidRPr="00730C7D">
          <w:rPr>
            <w:rFonts w:ascii="CMR5" w:eastAsia="CMR5" w:cs="CMR5"/>
            <w:color w:val="000000"/>
            <w:kern w:val="0"/>
            <w:sz w:val="10"/>
            <w:szCs w:val="10"/>
            <w:rPrChange w:id="1796" w:author="Surette, Tobie (DFO/MPO)" w:date="2024-10-10T13:27:00Z">
              <w:rPr/>
            </w:rPrChange>
          </w:rPr>
          <w:t>max</w:t>
        </w:r>
      </w:ins>
    </w:p>
    <w:p w14:paraId="7E6ABD8E" w14:textId="77777777" w:rsidR="00730C7D" w:rsidRPr="00730C7D" w:rsidRDefault="00730C7D">
      <w:pPr>
        <w:autoSpaceDE w:val="0"/>
        <w:autoSpaceDN w:val="0"/>
        <w:adjustRightInd w:val="0"/>
        <w:spacing w:after="0" w:line="240" w:lineRule="auto"/>
        <w:rPr>
          <w:ins w:id="1797" w:author="Surette, Tobie (DFO/MPO)" w:date="2024-10-10T13:26:00Z"/>
          <w:rFonts w:ascii="CMR10" w:eastAsia="CMR10" w:cs="CMR10"/>
          <w:color w:val="000000"/>
          <w:kern w:val="0"/>
          <w:sz w:val="20"/>
          <w:szCs w:val="20"/>
          <w:rPrChange w:id="1798" w:author="Surette, Tobie (DFO/MPO)" w:date="2024-10-10T13:27:00Z">
            <w:rPr>
              <w:ins w:id="1799" w:author="Surette, Tobie (DFO/MPO)" w:date="2024-10-10T13:26:00Z"/>
            </w:rPr>
          </w:rPrChange>
        </w:rPr>
        <w:pPrChange w:id="1800" w:author="Surette, Tobie (DFO/MPO)" w:date="2024-10-10T13:27:00Z">
          <w:pPr>
            <w:pStyle w:val="ListParagraph"/>
            <w:numPr>
              <w:numId w:val="3"/>
            </w:numPr>
            <w:autoSpaceDE w:val="0"/>
            <w:autoSpaceDN w:val="0"/>
            <w:adjustRightInd w:val="0"/>
            <w:spacing w:after="0" w:line="240" w:lineRule="auto"/>
            <w:ind w:hanging="360"/>
          </w:pPr>
        </w:pPrChange>
      </w:pPr>
      <w:ins w:id="1801" w:author="Surette, Tobie (DFO/MPO)" w:date="2024-10-10T13:26:00Z">
        <w:r w:rsidRPr="00730C7D">
          <w:rPr>
            <w:rFonts w:ascii="CMR10" w:eastAsia="CMR10" w:cs="CMR10"/>
            <w:color w:val="000000"/>
            <w:kern w:val="0"/>
            <w:sz w:val="20"/>
            <w:szCs w:val="20"/>
            <w:rPrChange w:id="1802" w:author="Surette, Tobie (DFO/MPO)" w:date="2024-10-10T13:27:00Z">
              <w:rPr/>
            </w:rPrChange>
          </w:rPr>
          <w:t>else</w:t>
        </w:r>
      </w:ins>
    </w:p>
    <w:p w14:paraId="5FF6F069" w14:textId="77777777" w:rsidR="00730C7D" w:rsidRPr="00730C7D" w:rsidRDefault="00730C7D">
      <w:pPr>
        <w:autoSpaceDE w:val="0"/>
        <w:autoSpaceDN w:val="0"/>
        <w:adjustRightInd w:val="0"/>
        <w:spacing w:after="0" w:line="240" w:lineRule="auto"/>
        <w:rPr>
          <w:ins w:id="1803" w:author="Surette, Tobie (DFO/MPO)" w:date="2024-10-10T13:26:00Z"/>
          <w:rFonts w:ascii="CMR7" w:eastAsia="CMR7" w:cs="CMR7"/>
          <w:color w:val="000000"/>
          <w:kern w:val="0"/>
          <w:sz w:val="14"/>
          <w:szCs w:val="14"/>
          <w:rPrChange w:id="1804" w:author="Surette, Tobie (DFO/MPO)" w:date="2024-10-10T13:27:00Z">
            <w:rPr>
              <w:ins w:id="1805" w:author="Surette, Tobie (DFO/MPO)" w:date="2024-10-10T13:26:00Z"/>
              <w:sz w:val="14"/>
              <w:szCs w:val="14"/>
            </w:rPr>
          </w:rPrChange>
        </w:rPr>
        <w:pPrChange w:id="1806" w:author="Surette, Tobie (DFO/MPO)" w:date="2024-10-10T13:27:00Z">
          <w:pPr>
            <w:pStyle w:val="ListParagraph"/>
            <w:numPr>
              <w:numId w:val="3"/>
            </w:numPr>
            <w:autoSpaceDE w:val="0"/>
            <w:autoSpaceDN w:val="0"/>
            <w:adjustRightInd w:val="0"/>
            <w:spacing w:after="0" w:line="240" w:lineRule="auto"/>
            <w:ind w:hanging="360"/>
          </w:pPr>
        </w:pPrChange>
      </w:pPr>
      <w:ins w:id="1807" w:author="Surette, Tobie (DFO/MPO)" w:date="2024-10-10T13:26:00Z">
        <w:r w:rsidRPr="00730C7D">
          <w:rPr>
            <w:rFonts w:ascii="CMMI10" w:eastAsia="CMMI10" w:cs="CMMI10"/>
            <w:color w:val="000000"/>
            <w:kern w:val="0"/>
            <w:sz w:val="20"/>
            <w:szCs w:val="20"/>
            <w:rPrChange w:id="1808" w:author="Surette, Tobie (DFO/MPO)" w:date="2024-10-10T13:27:00Z">
              <w:rPr>
                <w:rFonts w:ascii="CMMI10" w:eastAsia="CMMI10" w:cs="CMMI10"/>
              </w:rPr>
            </w:rPrChange>
          </w:rPr>
          <w:t xml:space="preserve">V </w:t>
        </w:r>
        <w:r w:rsidRPr="00730C7D">
          <w:rPr>
            <w:rFonts w:ascii="CMR10" w:eastAsia="CMR10" w:cs="CMR10"/>
            <w:color w:val="000000"/>
            <w:kern w:val="0"/>
            <w:sz w:val="20"/>
            <w:szCs w:val="20"/>
            <w:rPrChange w:id="1809" w:author="Surette, Tobie (DFO/MPO)" w:date="2024-10-10T13:27:00Z">
              <w:rPr>
                <w:rFonts w:ascii="CMR10" w:eastAsia="CMR10" w:cs="CMR10"/>
              </w:rPr>
            </w:rPrChange>
          </w:rPr>
          <w:t xml:space="preserve">= </w:t>
        </w:r>
        <w:r w:rsidRPr="00730C7D">
          <w:rPr>
            <w:rFonts w:ascii="CMMI10" w:eastAsia="CMMI10" w:cs="CMMI10"/>
            <w:color w:val="000000"/>
            <w:kern w:val="0"/>
            <w:sz w:val="20"/>
            <w:szCs w:val="20"/>
            <w:rPrChange w:id="1810" w:author="Surette, Tobie (DFO/MPO)" w:date="2024-10-10T13:27:00Z">
              <w:rPr>
                <w:rFonts w:ascii="CMMI10" w:eastAsia="CMMI10" w:cs="CMMI10"/>
              </w:rPr>
            </w:rPrChange>
          </w:rPr>
          <w:t>I</w:t>
        </w:r>
        <w:r w:rsidRPr="00730C7D">
          <w:rPr>
            <w:rFonts w:ascii="CMR7" w:eastAsia="CMR7" w:cs="CMR7"/>
            <w:color w:val="000000"/>
            <w:kern w:val="0"/>
            <w:sz w:val="14"/>
            <w:szCs w:val="14"/>
            <w:rPrChange w:id="1811" w:author="Surette, Tobie (DFO/MPO)" w:date="2024-10-10T13:27:00Z">
              <w:rPr>
                <w:sz w:val="14"/>
                <w:szCs w:val="14"/>
              </w:rPr>
            </w:rPrChange>
          </w:rPr>
          <w:t>max</w:t>
        </w:r>
      </w:ins>
    </w:p>
    <w:p w14:paraId="1F71E7DA" w14:textId="77777777" w:rsidR="00730C7D" w:rsidRPr="00730C7D" w:rsidRDefault="00730C7D">
      <w:pPr>
        <w:autoSpaceDE w:val="0"/>
        <w:autoSpaceDN w:val="0"/>
        <w:adjustRightInd w:val="0"/>
        <w:spacing w:after="0" w:line="240" w:lineRule="auto"/>
        <w:rPr>
          <w:ins w:id="1812" w:author="Surette, Tobie (DFO/MPO)" w:date="2024-10-10T13:26:00Z"/>
          <w:rFonts w:ascii="CMR10" w:eastAsia="CMR10" w:cs="CMR10"/>
          <w:color w:val="000000"/>
          <w:kern w:val="0"/>
          <w:sz w:val="20"/>
          <w:szCs w:val="20"/>
          <w:rPrChange w:id="1813" w:author="Surette, Tobie (DFO/MPO)" w:date="2024-10-10T13:27:00Z">
            <w:rPr>
              <w:ins w:id="1814" w:author="Surette, Tobie (DFO/MPO)" w:date="2024-10-10T13:26:00Z"/>
            </w:rPr>
          </w:rPrChange>
        </w:rPr>
        <w:pPrChange w:id="1815" w:author="Surette, Tobie (DFO/MPO)" w:date="2024-10-10T13:27:00Z">
          <w:pPr>
            <w:pStyle w:val="ListParagraph"/>
            <w:numPr>
              <w:numId w:val="3"/>
            </w:numPr>
            <w:autoSpaceDE w:val="0"/>
            <w:autoSpaceDN w:val="0"/>
            <w:adjustRightInd w:val="0"/>
            <w:spacing w:after="0" w:line="240" w:lineRule="auto"/>
            <w:ind w:hanging="360"/>
          </w:pPr>
        </w:pPrChange>
      </w:pPr>
      <w:ins w:id="1816" w:author="Surette, Tobie (DFO/MPO)" w:date="2024-10-10T13:26:00Z">
        <w:r w:rsidRPr="00730C7D">
          <w:rPr>
            <w:rFonts w:ascii="CMR10" w:eastAsia="CMR10" w:cs="CMR10"/>
            <w:color w:val="000000"/>
            <w:kern w:val="0"/>
            <w:sz w:val="20"/>
            <w:szCs w:val="20"/>
            <w:rPrChange w:id="1817" w:author="Surette, Tobie (DFO/MPO)" w:date="2024-10-10T13:27:00Z">
              <w:rPr/>
            </w:rPrChange>
          </w:rPr>
          <w:t>(1)</w:t>
        </w:r>
      </w:ins>
    </w:p>
    <w:p w14:paraId="6FD86BC3" w14:textId="77777777" w:rsidR="00730C7D" w:rsidRPr="00730C7D" w:rsidRDefault="00730C7D">
      <w:pPr>
        <w:autoSpaceDE w:val="0"/>
        <w:autoSpaceDN w:val="0"/>
        <w:adjustRightInd w:val="0"/>
        <w:spacing w:after="0" w:line="240" w:lineRule="auto"/>
        <w:rPr>
          <w:ins w:id="1818" w:author="Surette, Tobie (DFO/MPO)" w:date="2024-10-10T13:26:00Z"/>
          <w:rFonts w:ascii="CMR10" w:eastAsia="CMR10" w:cs="CMR10"/>
          <w:color w:val="0000FF"/>
          <w:kern w:val="0"/>
          <w:sz w:val="20"/>
          <w:szCs w:val="20"/>
          <w:rPrChange w:id="1819" w:author="Surette, Tobie (DFO/MPO)" w:date="2024-10-10T13:27:00Z">
            <w:rPr>
              <w:ins w:id="1820" w:author="Surette, Tobie (DFO/MPO)" w:date="2024-10-10T13:26:00Z"/>
              <w:color w:val="0000FF"/>
            </w:rPr>
          </w:rPrChange>
        </w:rPr>
        <w:pPrChange w:id="1821" w:author="Surette, Tobie (DFO/MPO)" w:date="2024-10-10T13:27:00Z">
          <w:pPr>
            <w:pStyle w:val="ListParagraph"/>
            <w:numPr>
              <w:numId w:val="3"/>
            </w:numPr>
            <w:autoSpaceDE w:val="0"/>
            <w:autoSpaceDN w:val="0"/>
            <w:adjustRightInd w:val="0"/>
            <w:spacing w:after="0" w:line="240" w:lineRule="auto"/>
            <w:ind w:hanging="360"/>
          </w:pPr>
        </w:pPrChange>
      </w:pPr>
      <w:ins w:id="1822" w:author="Surette, Tobie (DFO/MPO)" w:date="2024-10-10T13:26:00Z">
        <w:r w:rsidRPr="00730C7D">
          <w:rPr>
            <w:rFonts w:ascii="CMR10" w:eastAsia="CMR10" w:cs="CMR10"/>
            <w:color w:val="000000"/>
            <w:kern w:val="0"/>
            <w:sz w:val="20"/>
            <w:szCs w:val="20"/>
            <w:rPrChange w:id="1823" w:author="Surette, Tobie (DFO/MPO)" w:date="2024-10-10T13:27:00Z">
              <w:rPr/>
            </w:rPrChange>
          </w:rPr>
          <w:t xml:space="preserve">Furthermore, the pixel range of HSV and RGB are as summarized in Table </w:t>
        </w:r>
        <w:r w:rsidRPr="00730C7D">
          <w:rPr>
            <w:rFonts w:ascii="CMR10" w:eastAsia="CMR10" w:cs="CMR10"/>
            <w:color w:val="0000FF"/>
            <w:kern w:val="0"/>
            <w:sz w:val="20"/>
            <w:szCs w:val="20"/>
            <w:rPrChange w:id="1824" w:author="Surette, Tobie (DFO/MPO)" w:date="2024-10-10T13:27:00Z">
              <w:rPr>
                <w:color w:val="0000FF"/>
              </w:rPr>
            </w:rPrChange>
          </w:rPr>
          <w:t>4</w:t>
        </w:r>
      </w:ins>
    </w:p>
    <w:p w14:paraId="5CAB0250" w14:textId="77777777" w:rsidR="00730C7D" w:rsidRPr="00730C7D" w:rsidRDefault="00730C7D">
      <w:pPr>
        <w:autoSpaceDE w:val="0"/>
        <w:autoSpaceDN w:val="0"/>
        <w:adjustRightInd w:val="0"/>
        <w:spacing w:after="0" w:line="240" w:lineRule="auto"/>
        <w:rPr>
          <w:ins w:id="1825" w:author="Surette, Tobie (DFO/MPO)" w:date="2024-10-10T13:26:00Z"/>
          <w:rFonts w:ascii="CMR10" w:eastAsia="CMR10" w:cs="CMR10"/>
          <w:color w:val="000000"/>
          <w:kern w:val="0"/>
          <w:sz w:val="20"/>
          <w:szCs w:val="20"/>
          <w:rPrChange w:id="1826" w:author="Surette, Tobie (DFO/MPO)" w:date="2024-10-10T13:27:00Z">
            <w:rPr>
              <w:ins w:id="1827" w:author="Surette, Tobie (DFO/MPO)" w:date="2024-10-10T13:26:00Z"/>
            </w:rPr>
          </w:rPrChange>
        </w:rPr>
        <w:pPrChange w:id="1828" w:author="Surette, Tobie (DFO/MPO)" w:date="2024-10-10T13:27:00Z">
          <w:pPr>
            <w:pStyle w:val="ListParagraph"/>
            <w:numPr>
              <w:numId w:val="3"/>
            </w:numPr>
            <w:autoSpaceDE w:val="0"/>
            <w:autoSpaceDN w:val="0"/>
            <w:adjustRightInd w:val="0"/>
            <w:spacing w:after="0" w:line="240" w:lineRule="auto"/>
            <w:ind w:hanging="360"/>
          </w:pPr>
        </w:pPrChange>
      </w:pPr>
      <w:ins w:id="1829" w:author="Surette, Tobie (DFO/MPO)" w:date="2024-10-10T13:26:00Z">
        <w:r w:rsidRPr="00730C7D">
          <w:rPr>
            <w:rFonts w:ascii="CMBX10" w:eastAsia="CMBX10" w:cs="CMBX10"/>
            <w:color w:val="000000"/>
            <w:kern w:val="0"/>
            <w:sz w:val="20"/>
            <w:szCs w:val="20"/>
            <w:rPrChange w:id="1830" w:author="Surette, Tobie (DFO/MPO)" w:date="2024-10-10T13:27:00Z">
              <w:rPr>
                <w:rFonts w:ascii="CMBX10" w:eastAsia="CMBX10" w:cs="CMBX10"/>
              </w:rPr>
            </w:rPrChange>
          </w:rPr>
          <w:t>Table 4</w:t>
        </w:r>
        <w:r w:rsidRPr="00730C7D">
          <w:rPr>
            <w:rFonts w:ascii="CMR10" w:eastAsia="CMR10" w:cs="CMR10"/>
            <w:color w:val="000000"/>
            <w:kern w:val="0"/>
            <w:sz w:val="20"/>
            <w:szCs w:val="20"/>
            <w:rPrChange w:id="1831" w:author="Surette, Tobie (DFO/MPO)" w:date="2024-10-10T13:27:00Z">
              <w:rPr/>
            </w:rPrChange>
          </w:rPr>
          <w:t>: Color space of HSV and RGB.</w:t>
        </w:r>
      </w:ins>
    </w:p>
    <w:p w14:paraId="27849540" w14:textId="77777777" w:rsidR="00730C7D" w:rsidRPr="00730C7D" w:rsidRDefault="00730C7D">
      <w:pPr>
        <w:autoSpaceDE w:val="0"/>
        <w:autoSpaceDN w:val="0"/>
        <w:adjustRightInd w:val="0"/>
        <w:spacing w:after="0" w:line="240" w:lineRule="auto"/>
        <w:rPr>
          <w:ins w:id="1832" w:author="Surette, Tobie (DFO/MPO)" w:date="2024-10-10T13:26:00Z"/>
          <w:rFonts w:ascii="CMBX8" w:eastAsia="CMBX8" w:cs="CMBX8"/>
          <w:color w:val="000000"/>
          <w:kern w:val="0"/>
          <w:sz w:val="16"/>
          <w:szCs w:val="16"/>
          <w:rPrChange w:id="1833" w:author="Surette, Tobie (DFO/MPO)" w:date="2024-10-10T13:27:00Z">
            <w:rPr>
              <w:ins w:id="1834" w:author="Surette, Tobie (DFO/MPO)" w:date="2024-10-10T13:26:00Z"/>
            </w:rPr>
          </w:rPrChange>
        </w:rPr>
        <w:pPrChange w:id="1835" w:author="Surette, Tobie (DFO/MPO)" w:date="2024-10-10T13:27:00Z">
          <w:pPr>
            <w:pStyle w:val="ListParagraph"/>
            <w:numPr>
              <w:numId w:val="3"/>
            </w:numPr>
            <w:autoSpaceDE w:val="0"/>
            <w:autoSpaceDN w:val="0"/>
            <w:adjustRightInd w:val="0"/>
            <w:spacing w:after="0" w:line="240" w:lineRule="auto"/>
            <w:ind w:hanging="360"/>
          </w:pPr>
        </w:pPrChange>
      </w:pPr>
      <w:ins w:id="1836" w:author="Surette, Tobie (DFO/MPO)" w:date="2024-10-10T13:26:00Z">
        <w:r w:rsidRPr="00730C7D">
          <w:rPr>
            <w:rFonts w:ascii="CMBX8" w:eastAsia="CMBX8" w:cs="CMBX8"/>
            <w:color w:val="000000"/>
            <w:kern w:val="0"/>
            <w:sz w:val="16"/>
            <w:szCs w:val="16"/>
            <w:rPrChange w:id="1837" w:author="Surette, Tobie (DFO/MPO)" w:date="2024-10-10T13:27:00Z">
              <w:rPr/>
            </w:rPrChange>
          </w:rPr>
          <w:t>H S V R G B</w:t>
        </w:r>
      </w:ins>
    </w:p>
    <w:p w14:paraId="245E7817" w14:textId="77777777" w:rsidR="00730C7D" w:rsidRPr="00730C7D" w:rsidRDefault="00730C7D">
      <w:pPr>
        <w:autoSpaceDE w:val="0"/>
        <w:autoSpaceDN w:val="0"/>
        <w:adjustRightInd w:val="0"/>
        <w:spacing w:after="0" w:line="240" w:lineRule="auto"/>
        <w:rPr>
          <w:ins w:id="1838" w:author="Surette, Tobie (DFO/MPO)" w:date="2024-10-10T13:26:00Z"/>
          <w:rFonts w:ascii="CMR8" w:eastAsia="CMR8" w:cs="CMR8"/>
          <w:color w:val="000000"/>
          <w:kern w:val="0"/>
          <w:sz w:val="16"/>
          <w:szCs w:val="16"/>
          <w:rPrChange w:id="1839" w:author="Surette, Tobie (DFO/MPO)" w:date="2024-10-10T13:27:00Z">
            <w:rPr>
              <w:ins w:id="1840" w:author="Surette, Tobie (DFO/MPO)" w:date="2024-10-10T13:26:00Z"/>
            </w:rPr>
          </w:rPrChange>
        </w:rPr>
        <w:pPrChange w:id="1841" w:author="Surette, Tobie (DFO/MPO)" w:date="2024-10-10T13:27:00Z">
          <w:pPr>
            <w:pStyle w:val="ListParagraph"/>
            <w:numPr>
              <w:numId w:val="3"/>
            </w:numPr>
            <w:autoSpaceDE w:val="0"/>
            <w:autoSpaceDN w:val="0"/>
            <w:adjustRightInd w:val="0"/>
            <w:spacing w:after="0" w:line="240" w:lineRule="auto"/>
            <w:ind w:hanging="360"/>
          </w:pPr>
        </w:pPrChange>
      </w:pPr>
      <w:ins w:id="1842" w:author="Surette, Tobie (DFO/MPO)" w:date="2024-10-10T13:26:00Z">
        <w:r w:rsidRPr="00730C7D">
          <w:rPr>
            <w:rFonts w:ascii="CMBX8" w:eastAsia="CMBX8" w:cs="CMBX8"/>
            <w:color w:val="000000"/>
            <w:kern w:val="0"/>
            <w:sz w:val="16"/>
            <w:szCs w:val="16"/>
            <w:rPrChange w:id="1843" w:author="Surette, Tobie (DFO/MPO)" w:date="2024-10-10T13:27:00Z">
              <w:rPr>
                <w:rFonts w:ascii="CMBX8" w:eastAsia="CMBX8" w:cs="CMBX8"/>
              </w:rPr>
            </w:rPrChange>
          </w:rPr>
          <w:t xml:space="preserve">Min </w:t>
        </w:r>
        <w:r w:rsidRPr="00730C7D">
          <w:rPr>
            <w:rFonts w:ascii="CMR8" w:eastAsia="CMR8" w:cs="CMR8"/>
            <w:color w:val="000000"/>
            <w:kern w:val="0"/>
            <w:sz w:val="16"/>
            <w:szCs w:val="16"/>
            <w:rPrChange w:id="1844" w:author="Surette, Tobie (DFO/MPO)" w:date="2024-10-10T13:27:00Z">
              <w:rPr/>
            </w:rPrChange>
          </w:rPr>
          <w:t>0 0 0 0 0 0</w:t>
        </w:r>
      </w:ins>
    </w:p>
    <w:p w14:paraId="5731DAE7" w14:textId="77777777" w:rsidR="00730C7D" w:rsidRPr="00730C7D" w:rsidRDefault="00730C7D">
      <w:pPr>
        <w:autoSpaceDE w:val="0"/>
        <w:autoSpaceDN w:val="0"/>
        <w:adjustRightInd w:val="0"/>
        <w:spacing w:after="0" w:line="240" w:lineRule="auto"/>
        <w:rPr>
          <w:ins w:id="1845" w:author="Surette, Tobie (DFO/MPO)" w:date="2024-10-10T13:26:00Z"/>
          <w:rFonts w:ascii="CMR8" w:eastAsia="CMR8" w:cs="CMR8"/>
          <w:color w:val="000000"/>
          <w:kern w:val="0"/>
          <w:sz w:val="16"/>
          <w:szCs w:val="16"/>
          <w:rPrChange w:id="1846" w:author="Surette, Tobie (DFO/MPO)" w:date="2024-10-10T13:27:00Z">
            <w:rPr>
              <w:ins w:id="1847" w:author="Surette, Tobie (DFO/MPO)" w:date="2024-10-10T13:26:00Z"/>
            </w:rPr>
          </w:rPrChange>
        </w:rPr>
        <w:pPrChange w:id="1848" w:author="Surette, Tobie (DFO/MPO)" w:date="2024-10-10T13:27:00Z">
          <w:pPr>
            <w:pStyle w:val="ListParagraph"/>
            <w:numPr>
              <w:numId w:val="3"/>
            </w:numPr>
            <w:autoSpaceDE w:val="0"/>
            <w:autoSpaceDN w:val="0"/>
            <w:adjustRightInd w:val="0"/>
            <w:spacing w:after="0" w:line="240" w:lineRule="auto"/>
            <w:ind w:hanging="360"/>
          </w:pPr>
        </w:pPrChange>
      </w:pPr>
      <w:ins w:id="1849" w:author="Surette, Tobie (DFO/MPO)" w:date="2024-10-10T13:26:00Z">
        <w:r w:rsidRPr="00730C7D">
          <w:rPr>
            <w:rFonts w:ascii="CMBX8" w:eastAsia="CMBX8" w:cs="CMBX8"/>
            <w:color w:val="000000"/>
            <w:kern w:val="0"/>
            <w:sz w:val="16"/>
            <w:szCs w:val="16"/>
            <w:rPrChange w:id="1850" w:author="Surette, Tobie (DFO/MPO)" w:date="2024-10-10T13:27:00Z">
              <w:rPr>
                <w:rFonts w:ascii="CMBX8" w:eastAsia="CMBX8" w:cs="CMBX8"/>
              </w:rPr>
            </w:rPrChange>
          </w:rPr>
          <w:t xml:space="preserve">Max </w:t>
        </w:r>
        <w:r w:rsidRPr="00730C7D">
          <w:rPr>
            <w:rFonts w:ascii="CMR8" w:eastAsia="CMR8" w:cs="CMR8"/>
            <w:color w:val="000000"/>
            <w:kern w:val="0"/>
            <w:sz w:val="16"/>
            <w:szCs w:val="16"/>
            <w:rPrChange w:id="1851" w:author="Surette, Tobie (DFO/MPO)" w:date="2024-10-10T13:27:00Z">
              <w:rPr/>
            </w:rPrChange>
          </w:rPr>
          <w:t>360 100 100 255 255 255</w:t>
        </w:r>
      </w:ins>
    </w:p>
    <w:p w14:paraId="2EA7B3E0" w14:textId="77777777" w:rsidR="00730C7D" w:rsidRPr="00730C7D" w:rsidRDefault="00730C7D">
      <w:pPr>
        <w:autoSpaceDE w:val="0"/>
        <w:autoSpaceDN w:val="0"/>
        <w:adjustRightInd w:val="0"/>
        <w:spacing w:after="0" w:line="240" w:lineRule="auto"/>
        <w:rPr>
          <w:ins w:id="1852" w:author="Surette, Tobie (DFO/MPO)" w:date="2024-10-10T13:26:00Z"/>
          <w:rFonts w:ascii="CMR10" w:eastAsia="CMR10" w:cs="CMR10"/>
          <w:color w:val="000000"/>
          <w:kern w:val="0"/>
          <w:sz w:val="20"/>
          <w:szCs w:val="20"/>
          <w:rPrChange w:id="1853" w:author="Surette, Tobie (DFO/MPO)" w:date="2024-10-10T13:27:00Z">
            <w:rPr>
              <w:ins w:id="1854" w:author="Surette, Tobie (DFO/MPO)" w:date="2024-10-10T13:26:00Z"/>
            </w:rPr>
          </w:rPrChange>
        </w:rPr>
        <w:pPrChange w:id="1855" w:author="Surette, Tobie (DFO/MPO)" w:date="2024-10-10T13:27:00Z">
          <w:pPr>
            <w:pStyle w:val="ListParagraph"/>
            <w:numPr>
              <w:numId w:val="3"/>
            </w:numPr>
            <w:autoSpaceDE w:val="0"/>
            <w:autoSpaceDN w:val="0"/>
            <w:adjustRightInd w:val="0"/>
            <w:spacing w:after="0" w:line="240" w:lineRule="auto"/>
            <w:ind w:hanging="360"/>
          </w:pPr>
        </w:pPrChange>
      </w:pPr>
      <w:ins w:id="1856" w:author="Surette, Tobie (DFO/MPO)" w:date="2024-10-10T13:26:00Z">
        <w:r w:rsidRPr="00730C7D">
          <w:rPr>
            <w:rFonts w:ascii="CMR10" w:eastAsia="CMR10" w:cs="CMR10"/>
            <w:color w:val="000000"/>
            <w:kern w:val="0"/>
            <w:sz w:val="20"/>
            <w:szCs w:val="20"/>
            <w:rPrChange w:id="1857" w:author="Surette, Tobie (DFO/MPO)" w:date="2024-10-10T13:27:00Z">
              <w:rPr/>
            </w:rPrChange>
          </w:rPr>
          <w:t>Once images are in HSV format, the histogram of each channel (hue, saturation,</w:t>
        </w:r>
      </w:ins>
    </w:p>
    <w:p w14:paraId="72AC57B0" w14:textId="77777777" w:rsidR="00730C7D" w:rsidRPr="00730C7D" w:rsidRDefault="00730C7D">
      <w:pPr>
        <w:autoSpaceDE w:val="0"/>
        <w:autoSpaceDN w:val="0"/>
        <w:adjustRightInd w:val="0"/>
        <w:spacing w:after="0" w:line="240" w:lineRule="auto"/>
        <w:rPr>
          <w:ins w:id="1858" w:author="Surette, Tobie (DFO/MPO)" w:date="2024-10-10T13:26:00Z"/>
          <w:rFonts w:ascii="CMR10" w:eastAsia="CMR10" w:cs="CMR10"/>
          <w:color w:val="000000"/>
          <w:kern w:val="0"/>
          <w:sz w:val="20"/>
          <w:szCs w:val="20"/>
          <w:rPrChange w:id="1859" w:author="Surette, Tobie (DFO/MPO)" w:date="2024-10-10T13:27:00Z">
            <w:rPr>
              <w:ins w:id="1860" w:author="Surette, Tobie (DFO/MPO)" w:date="2024-10-10T13:26:00Z"/>
            </w:rPr>
          </w:rPrChange>
        </w:rPr>
        <w:pPrChange w:id="1861" w:author="Surette, Tobie (DFO/MPO)" w:date="2024-10-10T13:27:00Z">
          <w:pPr>
            <w:pStyle w:val="ListParagraph"/>
            <w:numPr>
              <w:numId w:val="3"/>
            </w:numPr>
            <w:autoSpaceDE w:val="0"/>
            <w:autoSpaceDN w:val="0"/>
            <w:adjustRightInd w:val="0"/>
            <w:spacing w:after="0" w:line="240" w:lineRule="auto"/>
            <w:ind w:hanging="360"/>
          </w:pPr>
        </w:pPrChange>
      </w:pPr>
      <w:ins w:id="1862" w:author="Surette, Tobie (DFO/MPO)" w:date="2024-10-10T13:26:00Z">
        <w:r w:rsidRPr="00730C7D">
          <w:rPr>
            <w:rFonts w:ascii="CMR10" w:eastAsia="CMR10" w:cs="CMR10"/>
            <w:color w:val="000000"/>
            <w:kern w:val="0"/>
            <w:sz w:val="20"/>
            <w:szCs w:val="20"/>
            <w:rPrChange w:id="1863" w:author="Surette, Tobie (DFO/MPO)" w:date="2024-10-10T13:27:00Z">
              <w:rPr/>
            </w:rPrChange>
          </w:rPr>
          <w:t>value) is calculated. The histogram represents the distribution of pixel intensities</w:t>
        </w:r>
      </w:ins>
    </w:p>
    <w:p w14:paraId="58ACE76F" w14:textId="77777777" w:rsidR="00730C7D" w:rsidRPr="00730C7D" w:rsidRDefault="00730C7D">
      <w:pPr>
        <w:autoSpaceDE w:val="0"/>
        <w:autoSpaceDN w:val="0"/>
        <w:adjustRightInd w:val="0"/>
        <w:spacing w:after="0" w:line="240" w:lineRule="auto"/>
        <w:rPr>
          <w:ins w:id="1864" w:author="Surette, Tobie (DFO/MPO)" w:date="2024-10-10T13:26:00Z"/>
          <w:rFonts w:ascii="CMR10" w:eastAsia="CMR10" w:cs="CMR10"/>
          <w:color w:val="000000"/>
          <w:kern w:val="0"/>
          <w:sz w:val="20"/>
          <w:szCs w:val="20"/>
          <w:rPrChange w:id="1865" w:author="Surette, Tobie (DFO/MPO)" w:date="2024-10-10T13:27:00Z">
            <w:rPr>
              <w:ins w:id="1866" w:author="Surette, Tobie (DFO/MPO)" w:date="2024-10-10T13:26:00Z"/>
            </w:rPr>
          </w:rPrChange>
        </w:rPr>
        <w:pPrChange w:id="1867" w:author="Surette, Tobie (DFO/MPO)" w:date="2024-10-10T13:27:00Z">
          <w:pPr>
            <w:pStyle w:val="ListParagraph"/>
            <w:numPr>
              <w:numId w:val="3"/>
            </w:numPr>
            <w:autoSpaceDE w:val="0"/>
            <w:autoSpaceDN w:val="0"/>
            <w:adjustRightInd w:val="0"/>
            <w:spacing w:after="0" w:line="240" w:lineRule="auto"/>
            <w:ind w:hanging="360"/>
          </w:pPr>
        </w:pPrChange>
      </w:pPr>
      <w:ins w:id="1868" w:author="Surette, Tobie (DFO/MPO)" w:date="2024-10-10T13:26:00Z">
        <w:r w:rsidRPr="00730C7D">
          <w:rPr>
            <w:rFonts w:ascii="CMR10" w:eastAsia="CMR10" w:cs="CMR10"/>
            <w:color w:val="000000"/>
            <w:kern w:val="0"/>
            <w:sz w:val="20"/>
            <w:szCs w:val="20"/>
            <w:rPrChange w:id="1869" w:author="Surette, Tobie (DFO/MPO)" w:date="2024-10-10T13:27:00Z">
              <w:rPr/>
            </w:rPrChange>
          </w:rPr>
          <w:t>in each channel, giving an idea of the image</w:t>
        </w:r>
        <w:r w:rsidRPr="00730C7D">
          <w:rPr>
            <w:rFonts w:ascii="CMR10" w:eastAsia="CMR10" w:cs="CMR10" w:hint="eastAsia"/>
            <w:color w:val="000000"/>
            <w:kern w:val="0"/>
            <w:sz w:val="20"/>
            <w:szCs w:val="20"/>
            <w:rPrChange w:id="1870" w:author="Surette, Tobie (DFO/MPO)" w:date="2024-10-10T13:27:00Z">
              <w:rPr>
                <w:rFonts w:hint="eastAsia"/>
              </w:rPr>
            </w:rPrChange>
          </w:rPr>
          <w:t>’</w:t>
        </w:r>
        <w:r w:rsidRPr="00730C7D">
          <w:rPr>
            <w:rFonts w:ascii="CMR10" w:eastAsia="CMR10" w:cs="CMR10"/>
            <w:color w:val="000000"/>
            <w:kern w:val="0"/>
            <w:sz w:val="20"/>
            <w:szCs w:val="20"/>
            <w:rPrChange w:id="1871" w:author="Surette, Tobie (DFO/MPO)" w:date="2024-10-10T13:27:00Z">
              <w:rPr/>
            </w:rPrChange>
          </w:rPr>
          <w:t>s color composition. These histograms</w:t>
        </w:r>
      </w:ins>
    </w:p>
    <w:p w14:paraId="7C3767C2" w14:textId="77777777" w:rsidR="00730C7D" w:rsidRPr="00730C7D" w:rsidRDefault="00730C7D">
      <w:pPr>
        <w:autoSpaceDE w:val="0"/>
        <w:autoSpaceDN w:val="0"/>
        <w:adjustRightInd w:val="0"/>
        <w:spacing w:after="0" w:line="240" w:lineRule="auto"/>
        <w:rPr>
          <w:ins w:id="1872" w:author="Surette, Tobie (DFO/MPO)" w:date="2024-10-10T13:26:00Z"/>
          <w:rFonts w:ascii="CMR10" w:eastAsia="CMR10" w:cs="CMR10"/>
          <w:color w:val="000000"/>
          <w:kern w:val="0"/>
          <w:sz w:val="20"/>
          <w:szCs w:val="20"/>
          <w:rPrChange w:id="1873" w:author="Surette, Tobie (DFO/MPO)" w:date="2024-10-10T13:27:00Z">
            <w:rPr>
              <w:ins w:id="1874" w:author="Surette, Tobie (DFO/MPO)" w:date="2024-10-10T13:26:00Z"/>
            </w:rPr>
          </w:rPrChange>
        </w:rPr>
        <w:pPrChange w:id="1875" w:author="Surette, Tobie (DFO/MPO)" w:date="2024-10-10T13:27:00Z">
          <w:pPr>
            <w:pStyle w:val="ListParagraph"/>
            <w:numPr>
              <w:numId w:val="3"/>
            </w:numPr>
            <w:autoSpaceDE w:val="0"/>
            <w:autoSpaceDN w:val="0"/>
            <w:adjustRightInd w:val="0"/>
            <w:spacing w:after="0" w:line="240" w:lineRule="auto"/>
            <w:ind w:hanging="360"/>
          </w:pPr>
        </w:pPrChange>
      </w:pPr>
      <w:ins w:id="1876" w:author="Surette, Tobie (DFO/MPO)" w:date="2024-10-10T13:26:00Z">
        <w:r w:rsidRPr="00730C7D">
          <w:rPr>
            <w:rFonts w:ascii="CMR10" w:eastAsia="CMR10" w:cs="CMR10"/>
            <w:color w:val="000000"/>
            <w:kern w:val="0"/>
            <w:sz w:val="20"/>
            <w:szCs w:val="20"/>
            <w:rPrChange w:id="1877" w:author="Surette, Tobie (DFO/MPO)" w:date="2024-10-10T13:27:00Z">
              <w:rPr/>
            </w:rPrChange>
          </w:rPr>
          <w:t>serve as feature vectors, capturing the color characteristics of crab shells, and are</w:t>
        </w:r>
      </w:ins>
    </w:p>
    <w:p w14:paraId="749486E4" w14:textId="77777777" w:rsidR="00730C7D" w:rsidRPr="00730C7D" w:rsidRDefault="00730C7D">
      <w:pPr>
        <w:autoSpaceDE w:val="0"/>
        <w:autoSpaceDN w:val="0"/>
        <w:adjustRightInd w:val="0"/>
        <w:spacing w:after="0" w:line="240" w:lineRule="auto"/>
        <w:rPr>
          <w:ins w:id="1878" w:author="Surette, Tobie (DFO/MPO)" w:date="2024-10-10T13:26:00Z"/>
          <w:rFonts w:ascii="CMR10" w:eastAsia="CMR10" w:cs="CMR10"/>
          <w:color w:val="000000"/>
          <w:kern w:val="0"/>
          <w:sz w:val="20"/>
          <w:szCs w:val="20"/>
          <w:rPrChange w:id="1879" w:author="Surette, Tobie (DFO/MPO)" w:date="2024-10-10T13:27:00Z">
            <w:rPr>
              <w:ins w:id="1880" w:author="Surette, Tobie (DFO/MPO)" w:date="2024-10-10T13:26:00Z"/>
            </w:rPr>
          </w:rPrChange>
        </w:rPr>
        <w:pPrChange w:id="1881" w:author="Surette, Tobie (DFO/MPO)" w:date="2024-10-10T13:27:00Z">
          <w:pPr>
            <w:pStyle w:val="ListParagraph"/>
            <w:numPr>
              <w:numId w:val="3"/>
            </w:numPr>
            <w:autoSpaceDE w:val="0"/>
            <w:autoSpaceDN w:val="0"/>
            <w:adjustRightInd w:val="0"/>
            <w:spacing w:after="0" w:line="240" w:lineRule="auto"/>
            <w:ind w:hanging="360"/>
          </w:pPr>
        </w:pPrChange>
      </w:pPr>
      <w:ins w:id="1882" w:author="Surette, Tobie (DFO/MPO)" w:date="2024-10-10T13:26:00Z">
        <w:r w:rsidRPr="00730C7D">
          <w:rPr>
            <w:rFonts w:ascii="CMR10" w:eastAsia="CMR10" w:cs="CMR10"/>
            <w:color w:val="000000"/>
            <w:kern w:val="0"/>
            <w:sz w:val="20"/>
            <w:szCs w:val="20"/>
            <w:rPrChange w:id="1883" w:author="Surette, Tobie (DFO/MPO)" w:date="2024-10-10T13:27:00Z">
              <w:rPr/>
            </w:rPrChange>
          </w:rPr>
          <w:t>used as inputs for classification algorithms. Using HSV-based feature extraction,</w:t>
        </w:r>
      </w:ins>
    </w:p>
    <w:p w14:paraId="0107DE21" w14:textId="77777777" w:rsidR="00730C7D" w:rsidRPr="00730C7D" w:rsidRDefault="00730C7D">
      <w:pPr>
        <w:autoSpaceDE w:val="0"/>
        <w:autoSpaceDN w:val="0"/>
        <w:adjustRightInd w:val="0"/>
        <w:spacing w:after="0" w:line="240" w:lineRule="auto"/>
        <w:rPr>
          <w:ins w:id="1884" w:author="Surette, Tobie (DFO/MPO)" w:date="2024-10-10T13:26:00Z"/>
          <w:rFonts w:ascii="CMR10" w:eastAsia="CMR10" w:cs="CMR10"/>
          <w:color w:val="000000"/>
          <w:kern w:val="0"/>
          <w:sz w:val="20"/>
          <w:szCs w:val="20"/>
          <w:rPrChange w:id="1885" w:author="Surette, Tobie (DFO/MPO)" w:date="2024-10-10T13:27:00Z">
            <w:rPr>
              <w:ins w:id="1886" w:author="Surette, Tobie (DFO/MPO)" w:date="2024-10-10T13:26:00Z"/>
            </w:rPr>
          </w:rPrChange>
        </w:rPr>
        <w:pPrChange w:id="1887" w:author="Surette, Tobie (DFO/MPO)" w:date="2024-10-10T13:27:00Z">
          <w:pPr>
            <w:pStyle w:val="ListParagraph"/>
            <w:numPr>
              <w:numId w:val="3"/>
            </w:numPr>
            <w:autoSpaceDE w:val="0"/>
            <w:autoSpaceDN w:val="0"/>
            <w:adjustRightInd w:val="0"/>
            <w:spacing w:after="0" w:line="240" w:lineRule="auto"/>
            <w:ind w:hanging="360"/>
          </w:pPr>
        </w:pPrChange>
      </w:pPr>
      <w:ins w:id="1888" w:author="Surette, Tobie (DFO/MPO)" w:date="2024-10-10T13:26:00Z">
        <w:r w:rsidRPr="00730C7D">
          <w:rPr>
            <w:rFonts w:ascii="CMR10" w:eastAsia="CMR10" w:cs="CMR10"/>
            <w:color w:val="000000"/>
            <w:kern w:val="0"/>
            <w:sz w:val="20"/>
            <w:szCs w:val="20"/>
            <w:rPrChange w:id="1889" w:author="Surette, Tobie (DFO/MPO)" w:date="2024-10-10T13:27:00Z">
              <w:rPr/>
            </w:rPrChange>
          </w:rPr>
          <w:t>this approach enables classification algorithms to efficiently exploit image color</w:t>
        </w:r>
      </w:ins>
    </w:p>
    <w:p w14:paraId="25E150DC" w14:textId="77777777" w:rsidR="00730C7D" w:rsidRPr="00730C7D" w:rsidRDefault="00730C7D">
      <w:pPr>
        <w:autoSpaceDE w:val="0"/>
        <w:autoSpaceDN w:val="0"/>
        <w:adjustRightInd w:val="0"/>
        <w:spacing w:after="0" w:line="240" w:lineRule="auto"/>
        <w:rPr>
          <w:ins w:id="1890" w:author="Surette, Tobie (DFO/MPO)" w:date="2024-10-10T13:26:00Z"/>
          <w:rFonts w:ascii="CMR10" w:eastAsia="CMR10" w:cs="CMR10"/>
          <w:color w:val="000000"/>
          <w:kern w:val="0"/>
          <w:sz w:val="20"/>
          <w:szCs w:val="20"/>
          <w:rPrChange w:id="1891" w:author="Surette, Tobie (DFO/MPO)" w:date="2024-10-10T13:27:00Z">
            <w:rPr>
              <w:ins w:id="1892" w:author="Surette, Tobie (DFO/MPO)" w:date="2024-10-10T13:26:00Z"/>
            </w:rPr>
          </w:rPrChange>
        </w:rPr>
        <w:pPrChange w:id="1893" w:author="Surette, Tobie (DFO/MPO)" w:date="2024-10-10T13:27:00Z">
          <w:pPr>
            <w:pStyle w:val="ListParagraph"/>
            <w:numPr>
              <w:numId w:val="3"/>
            </w:numPr>
            <w:autoSpaceDE w:val="0"/>
            <w:autoSpaceDN w:val="0"/>
            <w:adjustRightInd w:val="0"/>
            <w:spacing w:after="0" w:line="240" w:lineRule="auto"/>
            <w:ind w:hanging="360"/>
          </w:pPr>
        </w:pPrChange>
      </w:pPr>
      <w:ins w:id="1894" w:author="Surette, Tobie (DFO/MPO)" w:date="2024-10-10T13:26:00Z">
        <w:r w:rsidRPr="00730C7D">
          <w:rPr>
            <w:rFonts w:ascii="CMR10" w:eastAsia="CMR10" w:cs="CMR10"/>
            <w:color w:val="000000"/>
            <w:kern w:val="0"/>
            <w:sz w:val="20"/>
            <w:szCs w:val="20"/>
            <w:rPrChange w:id="1895" w:author="Surette, Tobie (DFO/MPO)" w:date="2024-10-10T13:27:00Z">
              <w:rPr/>
            </w:rPrChange>
          </w:rPr>
          <w:t>information, contributing to the accurate classification of crab shell hardness levels.</w:t>
        </w:r>
      </w:ins>
    </w:p>
    <w:p w14:paraId="4FE7DC97" w14:textId="77777777" w:rsidR="00730C7D" w:rsidRPr="00730C7D" w:rsidRDefault="00730C7D">
      <w:pPr>
        <w:autoSpaceDE w:val="0"/>
        <w:autoSpaceDN w:val="0"/>
        <w:adjustRightInd w:val="0"/>
        <w:spacing w:after="0" w:line="240" w:lineRule="auto"/>
        <w:rPr>
          <w:ins w:id="1896" w:author="Surette, Tobie (DFO/MPO)" w:date="2024-10-10T13:26:00Z"/>
          <w:rFonts w:ascii="CMR10" w:eastAsia="CMR10" w:cs="CMR10"/>
          <w:color w:val="000000"/>
          <w:kern w:val="0"/>
          <w:sz w:val="20"/>
          <w:szCs w:val="20"/>
          <w:rPrChange w:id="1897" w:author="Surette, Tobie (DFO/MPO)" w:date="2024-10-10T13:27:00Z">
            <w:rPr>
              <w:ins w:id="1898" w:author="Surette, Tobie (DFO/MPO)" w:date="2024-10-10T13:26:00Z"/>
            </w:rPr>
          </w:rPrChange>
        </w:rPr>
        <w:pPrChange w:id="1899" w:author="Surette, Tobie (DFO/MPO)" w:date="2024-10-10T13:27:00Z">
          <w:pPr>
            <w:pStyle w:val="ListParagraph"/>
            <w:numPr>
              <w:numId w:val="3"/>
            </w:numPr>
            <w:autoSpaceDE w:val="0"/>
            <w:autoSpaceDN w:val="0"/>
            <w:adjustRightInd w:val="0"/>
            <w:spacing w:after="0" w:line="240" w:lineRule="auto"/>
            <w:ind w:hanging="360"/>
          </w:pPr>
        </w:pPrChange>
      </w:pPr>
      <w:ins w:id="1900" w:author="Surette, Tobie (DFO/MPO)" w:date="2024-10-10T13:26:00Z">
        <w:r w:rsidRPr="00730C7D">
          <w:rPr>
            <w:rFonts w:ascii="CMR10" w:eastAsia="CMR10" w:cs="CMR10"/>
            <w:color w:val="000000"/>
            <w:kern w:val="0"/>
            <w:sz w:val="20"/>
            <w:szCs w:val="20"/>
            <w:rPrChange w:id="1901" w:author="Surette, Tobie (DFO/MPO)" w:date="2024-10-10T13:27:00Z">
              <w:rPr/>
            </w:rPrChange>
          </w:rPr>
          <w:t>10</w:t>
        </w:r>
      </w:ins>
    </w:p>
    <w:p w14:paraId="0D067BF1" w14:textId="77777777" w:rsidR="00730C7D" w:rsidRPr="00730C7D" w:rsidRDefault="00730C7D">
      <w:pPr>
        <w:autoSpaceDE w:val="0"/>
        <w:autoSpaceDN w:val="0"/>
        <w:adjustRightInd w:val="0"/>
        <w:spacing w:after="0" w:line="240" w:lineRule="auto"/>
        <w:rPr>
          <w:ins w:id="1902" w:author="Surette, Tobie (DFO/MPO)" w:date="2024-10-10T13:26:00Z"/>
          <w:rFonts w:ascii="CMR9" w:eastAsia="CMR9" w:cs="CMR9"/>
          <w:color w:val="000000"/>
          <w:kern w:val="0"/>
          <w:sz w:val="18"/>
          <w:szCs w:val="18"/>
          <w:rPrChange w:id="1903" w:author="Surette, Tobie (DFO/MPO)" w:date="2024-10-10T13:27:00Z">
            <w:rPr>
              <w:ins w:id="1904" w:author="Surette, Tobie (DFO/MPO)" w:date="2024-10-10T13:26:00Z"/>
            </w:rPr>
          </w:rPrChange>
        </w:rPr>
        <w:pPrChange w:id="1905" w:author="Surette, Tobie (DFO/MPO)" w:date="2024-10-10T13:27:00Z">
          <w:pPr>
            <w:pStyle w:val="ListParagraph"/>
            <w:numPr>
              <w:numId w:val="3"/>
            </w:numPr>
            <w:autoSpaceDE w:val="0"/>
            <w:autoSpaceDN w:val="0"/>
            <w:adjustRightInd w:val="0"/>
            <w:spacing w:after="0" w:line="240" w:lineRule="auto"/>
            <w:ind w:hanging="360"/>
          </w:pPr>
        </w:pPrChange>
      </w:pPr>
      <w:ins w:id="1906" w:author="Surette, Tobie (DFO/MPO)" w:date="2024-10-10T13:26:00Z">
        <w:r w:rsidRPr="00730C7D">
          <w:rPr>
            <w:rFonts w:ascii="CMR9" w:eastAsia="CMR9" w:cs="CMR9"/>
            <w:color w:val="000000"/>
            <w:kern w:val="0"/>
            <w:sz w:val="18"/>
            <w:szCs w:val="18"/>
            <w:rPrChange w:id="1907" w:author="Surette, Tobie (DFO/MPO)" w:date="2024-10-10T13:27:00Z">
              <w:rPr/>
            </w:rPrChange>
          </w:rPr>
          <w:t>(a) (b)</w:t>
        </w:r>
      </w:ins>
    </w:p>
    <w:p w14:paraId="4CCD77B6" w14:textId="77777777" w:rsidR="00730C7D" w:rsidRPr="00730C7D" w:rsidRDefault="00730C7D">
      <w:pPr>
        <w:autoSpaceDE w:val="0"/>
        <w:autoSpaceDN w:val="0"/>
        <w:adjustRightInd w:val="0"/>
        <w:spacing w:after="0" w:line="240" w:lineRule="auto"/>
        <w:rPr>
          <w:ins w:id="1908" w:author="Surette, Tobie (DFO/MPO)" w:date="2024-10-10T13:26:00Z"/>
          <w:rFonts w:ascii="CMR9" w:eastAsia="CMR9" w:cs="CMR9"/>
          <w:color w:val="000000"/>
          <w:kern w:val="0"/>
          <w:sz w:val="18"/>
          <w:szCs w:val="18"/>
          <w:rPrChange w:id="1909" w:author="Surette, Tobie (DFO/MPO)" w:date="2024-10-10T13:27:00Z">
            <w:rPr>
              <w:ins w:id="1910" w:author="Surette, Tobie (DFO/MPO)" w:date="2024-10-10T13:26:00Z"/>
            </w:rPr>
          </w:rPrChange>
        </w:rPr>
        <w:pPrChange w:id="1911" w:author="Surette, Tobie (DFO/MPO)" w:date="2024-10-10T13:27:00Z">
          <w:pPr>
            <w:pStyle w:val="ListParagraph"/>
            <w:numPr>
              <w:numId w:val="3"/>
            </w:numPr>
            <w:autoSpaceDE w:val="0"/>
            <w:autoSpaceDN w:val="0"/>
            <w:adjustRightInd w:val="0"/>
            <w:spacing w:after="0" w:line="240" w:lineRule="auto"/>
            <w:ind w:hanging="360"/>
          </w:pPr>
        </w:pPrChange>
      </w:pPr>
      <w:ins w:id="1912" w:author="Surette, Tobie (DFO/MPO)" w:date="2024-10-10T13:26:00Z">
        <w:r w:rsidRPr="00730C7D">
          <w:rPr>
            <w:rFonts w:ascii="CMR9" w:eastAsia="CMR9" w:cs="CMR9"/>
            <w:color w:val="000000"/>
            <w:kern w:val="0"/>
            <w:sz w:val="18"/>
            <w:szCs w:val="18"/>
            <w:rPrChange w:id="1913" w:author="Surette, Tobie (DFO/MPO)" w:date="2024-10-10T13:27:00Z">
              <w:rPr/>
            </w:rPrChange>
          </w:rPr>
          <w:t>(c) (d)</w:t>
        </w:r>
      </w:ins>
    </w:p>
    <w:p w14:paraId="01764C93" w14:textId="77777777" w:rsidR="00730C7D" w:rsidRPr="00730C7D" w:rsidRDefault="00730C7D">
      <w:pPr>
        <w:autoSpaceDE w:val="0"/>
        <w:autoSpaceDN w:val="0"/>
        <w:adjustRightInd w:val="0"/>
        <w:spacing w:after="0" w:line="240" w:lineRule="auto"/>
        <w:rPr>
          <w:ins w:id="1914" w:author="Surette, Tobie (DFO/MPO)" w:date="2024-10-10T13:26:00Z"/>
          <w:rFonts w:ascii="CMR10" w:eastAsia="CMR10" w:cs="CMR10"/>
          <w:color w:val="000000"/>
          <w:kern w:val="0"/>
          <w:sz w:val="20"/>
          <w:szCs w:val="20"/>
          <w:rPrChange w:id="1915" w:author="Surette, Tobie (DFO/MPO)" w:date="2024-10-10T13:27:00Z">
            <w:rPr>
              <w:ins w:id="1916" w:author="Surette, Tobie (DFO/MPO)" w:date="2024-10-10T13:26:00Z"/>
            </w:rPr>
          </w:rPrChange>
        </w:rPr>
        <w:pPrChange w:id="1917" w:author="Surette, Tobie (DFO/MPO)" w:date="2024-10-10T13:27:00Z">
          <w:pPr>
            <w:pStyle w:val="ListParagraph"/>
            <w:numPr>
              <w:numId w:val="3"/>
            </w:numPr>
            <w:autoSpaceDE w:val="0"/>
            <w:autoSpaceDN w:val="0"/>
            <w:adjustRightInd w:val="0"/>
            <w:spacing w:after="0" w:line="240" w:lineRule="auto"/>
            <w:ind w:hanging="360"/>
          </w:pPr>
        </w:pPrChange>
      </w:pPr>
      <w:ins w:id="1918" w:author="Surette, Tobie (DFO/MPO)" w:date="2024-10-10T13:26:00Z">
        <w:r w:rsidRPr="00730C7D">
          <w:rPr>
            <w:rFonts w:ascii="CMBX10" w:eastAsia="CMBX10" w:cs="CMBX10"/>
            <w:color w:val="000000"/>
            <w:kern w:val="0"/>
            <w:sz w:val="20"/>
            <w:szCs w:val="20"/>
            <w:rPrChange w:id="1919" w:author="Surette, Tobie (DFO/MPO)" w:date="2024-10-10T13:27:00Z">
              <w:rPr>
                <w:rFonts w:ascii="CMBX10" w:eastAsia="CMBX10" w:cs="CMBX10"/>
              </w:rPr>
            </w:rPrChange>
          </w:rPr>
          <w:t>Fig. 5</w:t>
        </w:r>
        <w:r w:rsidRPr="00730C7D">
          <w:rPr>
            <w:rFonts w:ascii="CMR10" w:eastAsia="CMR10" w:cs="CMR10"/>
            <w:color w:val="000000"/>
            <w:kern w:val="0"/>
            <w:sz w:val="20"/>
            <w:szCs w:val="20"/>
            <w:rPrChange w:id="1920" w:author="Surette, Tobie (DFO/MPO)" w:date="2024-10-10T13:27:00Z">
              <w:rPr/>
            </w:rPrChange>
          </w:rPr>
          <w:t>: Images of ventral hard and soft shells in RGB and HSV formats: (a) RGB</w:t>
        </w:r>
      </w:ins>
    </w:p>
    <w:p w14:paraId="32645382" w14:textId="77777777" w:rsidR="00730C7D" w:rsidRPr="00730C7D" w:rsidRDefault="00730C7D">
      <w:pPr>
        <w:autoSpaceDE w:val="0"/>
        <w:autoSpaceDN w:val="0"/>
        <w:adjustRightInd w:val="0"/>
        <w:spacing w:after="0" w:line="240" w:lineRule="auto"/>
        <w:rPr>
          <w:ins w:id="1921" w:author="Surette, Tobie (DFO/MPO)" w:date="2024-10-10T13:26:00Z"/>
          <w:rFonts w:ascii="CMR10" w:eastAsia="CMR10" w:cs="CMR10"/>
          <w:color w:val="000000"/>
          <w:kern w:val="0"/>
          <w:sz w:val="20"/>
          <w:szCs w:val="20"/>
          <w:rPrChange w:id="1922" w:author="Surette, Tobie (DFO/MPO)" w:date="2024-10-10T13:27:00Z">
            <w:rPr>
              <w:ins w:id="1923" w:author="Surette, Tobie (DFO/MPO)" w:date="2024-10-10T13:26:00Z"/>
            </w:rPr>
          </w:rPrChange>
        </w:rPr>
        <w:pPrChange w:id="1924" w:author="Surette, Tobie (DFO/MPO)" w:date="2024-10-10T13:27:00Z">
          <w:pPr>
            <w:pStyle w:val="ListParagraph"/>
            <w:numPr>
              <w:numId w:val="3"/>
            </w:numPr>
            <w:autoSpaceDE w:val="0"/>
            <w:autoSpaceDN w:val="0"/>
            <w:adjustRightInd w:val="0"/>
            <w:spacing w:after="0" w:line="240" w:lineRule="auto"/>
            <w:ind w:hanging="360"/>
          </w:pPr>
        </w:pPrChange>
      </w:pPr>
      <w:ins w:id="1925" w:author="Surette, Tobie (DFO/MPO)" w:date="2024-10-10T13:26:00Z">
        <w:r w:rsidRPr="00730C7D">
          <w:rPr>
            <w:rFonts w:ascii="CMR10" w:eastAsia="CMR10" w:cs="CMR10"/>
            <w:color w:val="000000"/>
            <w:kern w:val="0"/>
            <w:sz w:val="20"/>
            <w:szCs w:val="20"/>
            <w:rPrChange w:id="1926" w:author="Surette, Tobie (DFO/MPO)" w:date="2024-10-10T13:27:00Z">
              <w:rPr/>
            </w:rPrChange>
          </w:rPr>
          <w:t>representation of a hard shell crab, (b) HSV representation of a hard shell crab, (c)</w:t>
        </w:r>
      </w:ins>
    </w:p>
    <w:p w14:paraId="258629EC" w14:textId="4DE46D3B" w:rsidR="0040741B" w:rsidRPr="00730C7D" w:rsidRDefault="00730C7D" w:rsidP="00730C7D">
      <w:pPr>
        <w:rPr>
          <w:rFonts w:ascii="Arial" w:hAnsi="Arial" w:cs="Arial"/>
          <w:rPrChange w:id="1927" w:author="Surette, Tobie (DFO/MPO)" w:date="2024-10-10T13:27:00Z">
            <w:rPr/>
          </w:rPrChange>
        </w:rPr>
      </w:pPr>
      <w:ins w:id="1928" w:author="Surette, Tobie (DFO/MPO)" w:date="2024-10-10T13:26:00Z">
        <w:r w:rsidRPr="00730C7D">
          <w:rPr>
            <w:rFonts w:ascii="CMR10" w:eastAsia="CMR10" w:cs="CMR10"/>
            <w:color w:val="000000"/>
            <w:kern w:val="0"/>
            <w:sz w:val="20"/>
            <w:szCs w:val="20"/>
            <w:rPrChange w:id="1929" w:author="Surette, Tobie (DFO/MPO)" w:date="2024-10-10T13:27:00Z">
              <w:rPr/>
            </w:rPrChange>
          </w:rPr>
          <w:lastRenderedPageBreak/>
          <w:t>RGB representation of a soft shell crab, (d) HSV representation of a soft shell crab.</w:t>
        </w:r>
      </w:ins>
      <w:ins w:id="1930" w:author="Surette, Tobie (DFO/MPO)" w:date="2024-10-10T10:21:00Z">
        <w:r w:rsidR="00695A6E">
          <w:rPr>
            <w:rFonts w:ascii="Arial" w:hAnsi="Arial" w:cs="Arial"/>
            <w:noProof/>
          </w:rPr>
          <w:drawing>
            <wp:inline distT="0" distB="0" distL="0" distR="0" wp14:anchorId="47BFFE05" wp14:editId="0A2AE08B">
              <wp:extent cx="12802" cy="9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02" cy="9144"/>
                      </a:xfrm>
                      <a:prstGeom prst="rect">
                        <a:avLst/>
                      </a:prstGeom>
                    </pic:spPr>
                  </pic:pic>
                </a:graphicData>
              </a:graphic>
            </wp:inline>
          </w:drawing>
        </w:r>
      </w:ins>
    </w:p>
    <w:sectPr w:rsidR="0040741B" w:rsidRPr="00730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MBX12">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CMR8">
    <w:altName w:val="Yu Gothic"/>
    <w:panose1 w:val="00000000000000000000"/>
    <w:charset w:val="80"/>
    <w:family w:val="auto"/>
    <w:notTrueType/>
    <w:pitch w:val="default"/>
    <w:sig w:usb0="00000001" w:usb1="08070000" w:usb2="00000010" w:usb3="00000000" w:csb0="00020000" w:csb1="00000000"/>
  </w:font>
  <w:font w:name="CMBX8">
    <w:altName w:val="Yu Gothic"/>
    <w:panose1 w:val="00000000000000000000"/>
    <w:charset w:val="80"/>
    <w:family w:val="auto"/>
    <w:notTrueType/>
    <w:pitch w:val="default"/>
    <w:sig w:usb0="00000001" w:usb1="08070000" w:usb2="00000010" w:usb3="00000000" w:csb0="00020000" w:csb1="00000000"/>
  </w:font>
  <w:font w:name="CMR9">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MEX10">
    <w:altName w:val="Calibri"/>
    <w:panose1 w:val="00000000000000000000"/>
    <w:charset w:val="A1"/>
    <w:family w:val="auto"/>
    <w:notTrueType/>
    <w:pitch w:val="default"/>
    <w:sig w:usb0="00000081" w:usb1="00000000" w:usb2="00000000" w:usb3="00000000" w:csb0="00000008" w:csb1="00000000"/>
  </w:font>
  <w:font w:name="CMMI7">
    <w:altName w:val="Malgun Gothic"/>
    <w:panose1 w:val="00000000000000000000"/>
    <w:charset w:val="81"/>
    <w:family w:val="auto"/>
    <w:notTrueType/>
    <w:pitch w:val="default"/>
    <w:sig w:usb0="00000001" w:usb1="09060000" w:usb2="00000010" w:usb3="00000000" w:csb0="00080000" w:csb1="00000000"/>
  </w:font>
  <w:font w:name="CMSY7">
    <w:altName w:val="Yu Gothic"/>
    <w:panose1 w:val="00000000000000000000"/>
    <w:charset w:val="80"/>
    <w:family w:val="auto"/>
    <w:notTrueType/>
    <w:pitch w:val="default"/>
    <w:sig w:usb0="00000001" w:usb1="08070000" w:usb2="00000010" w:usb3="00000000" w:csb0="00020000" w:csb1="00000000"/>
  </w:font>
  <w:font w:name="CMR5">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E36"/>
    <w:multiLevelType w:val="hybridMultilevel"/>
    <w:tmpl w:val="E1564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D22DB8"/>
    <w:multiLevelType w:val="hybridMultilevel"/>
    <w:tmpl w:val="2E3C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A2F49"/>
    <w:multiLevelType w:val="hybridMultilevel"/>
    <w:tmpl w:val="5CF0D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B8607E"/>
    <w:multiLevelType w:val="hybridMultilevel"/>
    <w:tmpl w:val="08EC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90580"/>
    <w:multiLevelType w:val="hybridMultilevel"/>
    <w:tmpl w:val="7422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3825667">
    <w:abstractNumId w:val="4"/>
  </w:num>
  <w:num w:numId="2" w16cid:durableId="1222407956">
    <w:abstractNumId w:val="0"/>
  </w:num>
  <w:num w:numId="3" w16cid:durableId="1176262436">
    <w:abstractNumId w:val="3"/>
  </w:num>
  <w:num w:numId="4" w16cid:durableId="330839991">
    <w:abstractNumId w:val="1"/>
  </w:num>
  <w:num w:numId="5" w16cid:durableId="2868604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rette, Tobie (DFO/MPO)">
    <w15:presenceInfo w15:providerId="AD" w15:userId="S::Tobie.Surette@dfo-mpo.gc.ca::481aa5aa-8714-4db5-bb66-643d76828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6D"/>
    <w:rsid w:val="00011C6D"/>
    <w:rsid w:val="000D489F"/>
    <w:rsid w:val="00110BD9"/>
    <w:rsid w:val="0013098B"/>
    <w:rsid w:val="0015196B"/>
    <w:rsid w:val="00154CCC"/>
    <w:rsid w:val="002129CA"/>
    <w:rsid w:val="002B0206"/>
    <w:rsid w:val="002E75EA"/>
    <w:rsid w:val="002F3DC2"/>
    <w:rsid w:val="003D1998"/>
    <w:rsid w:val="0040741B"/>
    <w:rsid w:val="004F167F"/>
    <w:rsid w:val="0050204F"/>
    <w:rsid w:val="00505D8B"/>
    <w:rsid w:val="00514162"/>
    <w:rsid w:val="00524018"/>
    <w:rsid w:val="00544F0C"/>
    <w:rsid w:val="00565524"/>
    <w:rsid w:val="00613DC5"/>
    <w:rsid w:val="006627FF"/>
    <w:rsid w:val="006840FC"/>
    <w:rsid w:val="00695A6E"/>
    <w:rsid w:val="006D3806"/>
    <w:rsid w:val="006F06A2"/>
    <w:rsid w:val="006F7357"/>
    <w:rsid w:val="00730C7D"/>
    <w:rsid w:val="007E65DF"/>
    <w:rsid w:val="00810A1C"/>
    <w:rsid w:val="0081131C"/>
    <w:rsid w:val="00812CE4"/>
    <w:rsid w:val="00886BD2"/>
    <w:rsid w:val="009849AC"/>
    <w:rsid w:val="00A10A6C"/>
    <w:rsid w:val="00B1292C"/>
    <w:rsid w:val="00B455D6"/>
    <w:rsid w:val="00C07542"/>
    <w:rsid w:val="00C74DA6"/>
    <w:rsid w:val="00D062EC"/>
    <w:rsid w:val="00DB7B6E"/>
    <w:rsid w:val="00E6559F"/>
    <w:rsid w:val="00E95D0E"/>
    <w:rsid w:val="00F01113"/>
    <w:rsid w:val="00F10BA1"/>
    <w:rsid w:val="00F25B8D"/>
    <w:rsid w:val="00F50C01"/>
    <w:rsid w:val="00F97C61"/>
    <w:rsid w:val="00FB0C06"/>
    <w:rsid w:val="00FB6141"/>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0D1C"/>
  <w15:chartTrackingRefBased/>
  <w15:docId w15:val="{8D5FEE9F-CFF5-43D7-95C4-764C318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11C6D"/>
    <w:pPr>
      <w:spacing w:after="0" w:line="240" w:lineRule="auto"/>
    </w:pPr>
  </w:style>
  <w:style w:type="paragraph" w:styleId="BodyText">
    <w:name w:val="Body Text"/>
    <w:basedOn w:val="Normal"/>
    <w:link w:val="BodyTextChar"/>
    <w:qFormat/>
    <w:rsid w:val="00FB6141"/>
    <w:pPr>
      <w:spacing w:before="120" w:after="120" w:line="240" w:lineRule="auto"/>
    </w:pPr>
    <w:rPr>
      <w:rFonts w:ascii="Arial" w:eastAsia="Times New Roman" w:hAnsi="Arial" w:cs="Times New Roman"/>
      <w:kern w:val="0"/>
      <w:szCs w:val="20"/>
      <w14:ligatures w14:val="none"/>
    </w:rPr>
  </w:style>
  <w:style w:type="character" w:customStyle="1" w:styleId="BodyTextChar">
    <w:name w:val="Body Text Char"/>
    <w:basedOn w:val="DefaultParagraphFont"/>
    <w:link w:val="BodyText"/>
    <w:rsid w:val="00FB6141"/>
    <w:rPr>
      <w:rFonts w:ascii="Arial" w:eastAsia="Times New Roman" w:hAnsi="Arial" w:cs="Times New Roman"/>
      <w:kern w:val="0"/>
      <w:szCs w:val="20"/>
      <w14:ligatures w14:val="none"/>
    </w:rPr>
  </w:style>
  <w:style w:type="paragraph" w:styleId="ListParagraph">
    <w:name w:val="List Paragraph"/>
    <w:basedOn w:val="Normal"/>
    <w:uiPriority w:val="34"/>
    <w:qFormat/>
    <w:rsid w:val="00E6559F"/>
    <w:pPr>
      <w:ind w:left="720"/>
      <w:contextualSpacing/>
    </w:pPr>
  </w:style>
  <w:style w:type="table" w:styleId="TableGrid">
    <w:name w:val="Table Grid"/>
    <w:basedOn w:val="TableNormal"/>
    <w:uiPriority w:val="39"/>
    <w:rsid w:val="002E7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4603</TotalTime>
  <Pages>10</Pages>
  <Words>3960</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26480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 (DFO/MPO)</dc:creator>
  <cp:keywords/>
  <dc:description/>
  <cp:lastModifiedBy>Surette, Tobie (DFO/MPO)</cp:lastModifiedBy>
  <cp:revision>15</cp:revision>
  <cp:lastPrinted>2024-10-30T16:52:00Z</cp:lastPrinted>
  <dcterms:created xsi:type="dcterms:W3CDTF">2024-10-09T15:58:00Z</dcterms:created>
  <dcterms:modified xsi:type="dcterms:W3CDTF">2024-11-18T13:06:00Z</dcterms:modified>
</cp:coreProperties>
</file>